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6D4" w:rsidRPr="00866D35" w:rsidRDefault="000B4802" w:rsidP="004E3F11">
      <w:pPr>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Proyecto 1</w:t>
      </w:r>
    </w:p>
    <w:p w:rsidR="000B4802" w:rsidRPr="00866D35" w:rsidRDefault="000B4802" w:rsidP="004E3F11">
      <w:pPr>
        <w:jc w:val="both"/>
        <w:rPr>
          <w:rFonts w:ascii="Times New Roman" w:hAnsi="Times New Roman" w:cs="Times New Roman"/>
          <w:b/>
          <w:i/>
          <w:color w:val="000000" w:themeColor="text1"/>
          <w:sz w:val="24"/>
          <w:szCs w:val="24"/>
        </w:rPr>
      </w:pPr>
      <w:r w:rsidRPr="00866D35">
        <w:rPr>
          <w:rFonts w:ascii="Times New Roman" w:hAnsi="Times New Roman" w:cs="Times New Roman"/>
          <w:b/>
          <w:i/>
          <w:color w:val="000000" w:themeColor="text1"/>
          <w:sz w:val="24"/>
          <w:szCs w:val="24"/>
        </w:rPr>
        <w:t>Objetivo general:</w:t>
      </w:r>
    </w:p>
    <w:p w:rsidR="000B4802" w:rsidRPr="00866D35" w:rsidRDefault="003F29D6" w:rsidP="004E3F11">
      <w:pPr>
        <w:autoSpaceDE w:val="0"/>
        <w:autoSpaceDN w:val="0"/>
        <w:adjustRightInd w:val="0"/>
        <w:spacing w:after="0" w:line="240" w:lineRule="auto"/>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Implementar</w:t>
      </w:r>
      <w:r w:rsidR="00126682" w:rsidRPr="00866D35">
        <w:rPr>
          <w:rFonts w:ascii="Times New Roman" w:hAnsi="Times New Roman" w:cs="Times New Roman"/>
          <w:color w:val="000000" w:themeColor="text1"/>
          <w:sz w:val="24"/>
          <w:szCs w:val="24"/>
        </w:rPr>
        <w:t xml:space="preserve"> un vehículo seguidor de línea usando la plataforma de arduino y empleando un controlador PID que permita un movimiento </w:t>
      </w:r>
      <w:proofErr w:type="gramStart"/>
      <w:r w:rsidR="00126682" w:rsidRPr="00866D35">
        <w:rPr>
          <w:rFonts w:ascii="Times New Roman" w:hAnsi="Times New Roman" w:cs="Times New Roman"/>
          <w:color w:val="000000" w:themeColor="text1"/>
          <w:sz w:val="24"/>
          <w:szCs w:val="24"/>
        </w:rPr>
        <w:t>acorde  a</w:t>
      </w:r>
      <w:proofErr w:type="gramEnd"/>
      <w:r w:rsidR="00126682" w:rsidRPr="00866D35">
        <w:rPr>
          <w:rFonts w:ascii="Times New Roman" w:hAnsi="Times New Roman" w:cs="Times New Roman"/>
          <w:color w:val="000000" w:themeColor="text1"/>
          <w:sz w:val="24"/>
          <w:szCs w:val="24"/>
        </w:rPr>
        <w:t xml:space="preserve"> las señales </w:t>
      </w:r>
      <w:del w:id="0" w:author="Gerardo Lopez" w:date="2016-04-25T07:47:00Z">
        <w:r w:rsidR="00126682" w:rsidRPr="00866D35" w:rsidDel="00A65FE9">
          <w:rPr>
            <w:rFonts w:ascii="Times New Roman" w:hAnsi="Times New Roman" w:cs="Times New Roman"/>
            <w:color w:val="000000" w:themeColor="text1"/>
            <w:sz w:val="24"/>
            <w:szCs w:val="24"/>
          </w:rPr>
          <w:delText xml:space="preserve">sensadadas </w:delText>
        </w:r>
      </w:del>
      <w:proofErr w:type="spellStart"/>
      <w:ins w:id="1" w:author="Alejandro Marmolejo" w:date="2016-05-01T04:13:00Z">
        <w:r w:rsidR="000E1B97">
          <w:rPr>
            <w:rFonts w:ascii="Times New Roman" w:hAnsi="Times New Roman" w:cs="Times New Roman"/>
            <w:color w:val="000000" w:themeColor="text1"/>
            <w:sz w:val="24"/>
            <w:szCs w:val="24"/>
          </w:rPr>
          <w:t>c</w:t>
        </w:r>
      </w:ins>
      <w:ins w:id="2" w:author="Gerardo Lopez" w:date="2016-04-25T07:47:00Z">
        <w:r w:rsidR="00A65FE9">
          <w:rPr>
            <w:rFonts w:ascii="Times New Roman" w:hAnsi="Times New Roman" w:cs="Times New Roman"/>
            <w:color w:val="000000" w:themeColor="text1"/>
            <w:sz w:val="24"/>
            <w:szCs w:val="24"/>
          </w:rPr>
          <w:t>sensadas</w:t>
        </w:r>
        <w:proofErr w:type="spellEnd"/>
        <w:r w:rsidR="00A65FE9" w:rsidRPr="00866D35">
          <w:rPr>
            <w:rFonts w:ascii="Times New Roman" w:hAnsi="Times New Roman" w:cs="Times New Roman"/>
            <w:color w:val="000000" w:themeColor="text1"/>
            <w:sz w:val="24"/>
            <w:szCs w:val="24"/>
          </w:rPr>
          <w:t xml:space="preserve"> </w:t>
        </w:r>
      </w:ins>
      <w:r w:rsidR="00126682" w:rsidRPr="00866D35">
        <w:rPr>
          <w:rFonts w:ascii="Times New Roman" w:hAnsi="Times New Roman" w:cs="Times New Roman"/>
          <w:color w:val="000000" w:themeColor="text1"/>
          <w:sz w:val="24"/>
          <w:szCs w:val="24"/>
        </w:rPr>
        <w:t>y ejecutadas  mediante la tarjeta de desarrollo ATMEGA 2560.</w:t>
      </w:r>
    </w:p>
    <w:p w:rsidR="00841BB0" w:rsidRPr="00866D35" w:rsidRDefault="00841BB0" w:rsidP="004E3F11">
      <w:pPr>
        <w:autoSpaceDE w:val="0"/>
        <w:autoSpaceDN w:val="0"/>
        <w:adjustRightInd w:val="0"/>
        <w:spacing w:after="0" w:line="240" w:lineRule="auto"/>
        <w:jc w:val="both"/>
        <w:rPr>
          <w:rFonts w:ascii="Times New Roman" w:hAnsi="Times New Roman" w:cs="Times New Roman"/>
          <w:color w:val="000000" w:themeColor="text1"/>
          <w:sz w:val="24"/>
          <w:szCs w:val="24"/>
        </w:rPr>
      </w:pPr>
    </w:p>
    <w:p w:rsidR="00841BB0" w:rsidRPr="00866D35" w:rsidRDefault="00841BB0" w:rsidP="004E3F11">
      <w:pPr>
        <w:autoSpaceDE w:val="0"/>
        <w:autoSpaceDN w:val="0"/>
        <w:adjustRightInd w:val="0"/>
        <w:spacing w:after="0" w:line="240" w:lineRule="auto"/>
        <w:jc w:val="both"/>
        <w:rPr>
          <w:rFonts w:ascii="Times New Roman" w:hAnsi="Times New Roman" w:cs="Times New Roman"/>
          <w:color w:val="000000" w:themeColor="text1"/>
          <w:sz w:val="24"/>
          <w:szCs w:val="24"/>
        </w:rPr>
      </w:pPr>
    </w:p>
    <w:p w:rsidR="000B4802" w:rsidRPr="00866D35" w:rsidRDefault="000B4802" w:rsidP="004E3F11">
      <w:pPr>
        <w:jc w:val="both"/>
        <w:rPr>
          <w:rFonts w:ascii="Times New Roman" w:hAnsi="Times New Roman" w:cs="Times New Roman"/>
          <w:b/>
          <w:i/>
          <w:color w:val="000000" w:themeColor="text1"/>
          <w:sz w:val="24"/>
          <w:szCs w:val="24"/>
        </w:rPr>
      </w:pPr>
      <w:r w:rsidRPr="00866D35">
        <w:rPr>
          <w:rFonts w:ascii="Times New Roman" w:hAnsi="Times New Roman" w:cs="Times New Roman"/>
          <w:b/>
          <w:i/>
          <w:color w:val="000000" w:themeColor="text1"/>
          <w:sz w:val="24"/>
          <w:szCs w:val="24"/>
        </w:rPr>
        <w:t>Objetivos específicos:</w:t>
      </w:r>
    </w:p>
    <w:p w:rsidR="000B4802" w:rsidRPr="00866D35" w:rsidRDefault="00841BB0" w:rsidP="004E3F11">
      <w:pPr>
        <w:pStyle w:val="Prrafodelista"/>
        <w:numPr>
          <w:ilvl w:val="0"/>
          <w:numId w:val="1"/>
        </w:numPr>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 xml:space="preserve">Construir o implementar la estructura física del </w:t>
      </w:r>
      <w:r w:rsidR="00E41D63" w:rsidRPr="00866D35">
        <w:rPr>
          <w:rFonts w:ascii="Times New Roman" w:hAnsi="Times New Roman" w:cs="Times New Roman"/>
          <w:color w:val="000000" w:themeColor="text1"/>
          <w:sz w:val="24"/>
          <w:szCs w:val="24"/>
        </w:rPr>
        <w:t>vehículo</w:t>
      </w:r>
      <w:r w:rsidRPr="00866D35">
        <w:rPr>
          <w:rFonts w:ascii="Times New Roman" w:hAnsi="Times New Roman" w:cs="Times New Roman"/>
          <w:color w:val="000000" w:themeColor="text1"/>
          <w:sz w:val="24"/>
          <w:szCs w:val="24"/>
        </w:rPr>
        <w:t xml:space="preserve"> seguidor de línea de acuerdo a parámetros de diseño tenidos en cuenta.</w:t>
      </w:r>
    </w:p>
    <w:p w:rsidR="00E41D63" w:rsidRPr="00866D35" w:rsidRDefault="00E41D63" w:rsidP="004E3F11">
      <w:pPr>
        <w:pStyle w:val="Prrafodelista"/>
        <w:numPr>
          <w:ilvl w:val="0"/>
          <w:numId w:val="1"/>
        </w:numPr>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Acondicionar la tarjeta de desarrollo al vehículo de forma que pueda ejercer la ejecución o intercambio de señales con el mismo, y los sensores que este tiene adaptados.</w:t>
      </w:r>
    </w:p>
    <w:p w:rsidR="00E41D63" w:rsidRPr="00866D35" w:rsidRDefault="00E41D63" w:rsidP="004E3F11">
      <w:pPr>
        <w:pStyle w:val="Prrafodelista"/>
        <w:numPr>
          <w:ilvl w:val="0"/>
          <w:numId w:val="1"/>
        </w:numPr>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Diseñar el código base PID que permita realizar la ejecución del movimiento de forma estable y acorde al comportamiento esperado.</w:t>
      </w:r>
    </w:p>
    <w:p w:rsidR="000B4802" w:rsidRPr="00866D35" w:rsidRDefault="000B4802" w:rsidP="004E3F11">
      <w:pPr>
        <w:pStyle w:val="Prrafodelista"/>
        <w:jc w:val="both"/>
        <w:rPr>
          <w:rFonts w:ascii="Times New Roman" w:hAnsi="Times New Roman" w:cs="Times New Roman"/>
          <w:color w:val="000000" w:themeColor="text1"/>
          <w:sz w:val="24"/>
          <w:szCs w:val="24"/>
        </w:rPr>
      </w:pPr>
    </w:p>
    <w:p w:rsidR="00872389" w:rsidRPr="00866D35" w:rsidRDefault="00872389" w:rsidP="004E3F11">
      <w:pPr>
        <w:pStyle w:val="Prrafodelista"/>
        <w:jc w:val="both"/>
        <w:rPr>
          <w:rFonts w:ascii="Times New Roman" w:hAnsi="Times New Roman" w:cs="Times New Roman"/>
          <w:color w:val="000000" w:themeColor="text1"/>
          <w:sz w:val="24"/>
          <w:szCs w:val="24"/>
        </w:rPr>
      </w:pPr>
    </w:p>
    <w:p w:rsidR="00872389" w:rsidRPr="00866D35" w:rsidRDefault="00872389" w:rsidP="004E3F11">
      <w:pPr>
        <w:pStyle w:val="Prrafodelista"/>
        <w:jc w:val="both"/>
        <w:rPr>
          <w:rFonts w:ascii="Times New Roman" w:hAnsi="Times New Roman" w:cs="Times New Roman"/>
          <w:color w:val="000000" w:themeColor="text1"/>
          <w:sz w:val="24"/>
          <w:szCs w:val="24"/>
        </w:rPr>
      </w:pPr>
    </w:p>
    <w:p w:rsidR="00872389" w:rsidRPr="00866D35" w:rsidRDefault="00872389" w:rsidP="00872389">
      <w:pPr>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 xml:space="preserve">-seguidor de línea, con arduino y el control </w:t>
      </w:r>
      <w:r w:rsidR="001D6828" w:rsidRPr="00866D35">
        <w:rPr>
          <w:rFonts w:ascii="Times New Roman" w:hAnsi="Times New Roman" w:cs="Times New Roman"/>
          <w:color w:val="000000" w:themeColor="text1"/>
          <w:sz w:val="24"/>
          <w:szCs w:val="24"/>
        </w:rPr>
        <w:t>PID</w:t>
      </w:r>
      <w:r w:rsidRPr="00866D35">
        <w:rPr>
          <w:rFonts w:ascii="Times New Roman" w:hAnsi="Times New Roman" w:cs="Times New Roman"/>
          <w:color w:val="000000" w:themeColor="text1"/>
          <w:sz w:val="24"/>
          <w:szCs w:val="24"/>
        </w:rPr>
        <w:t>.</w:t>
      </w:r>
    </w:p>
    <w:p w:rsidR="00872389" w:rsidRPr="00866D35" w:rsidRDefault="00872389" w:rsidP="00872389">
      <w:pPr>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 xml:space="preserve">Para este proyecto se pretende desarrollar e implementar un seguidor de línea, el cual será controlado por la placa de arduino, en nuestro caso, Mega2560, además de implementarle un control PID, el cual nos dará una precisión mayor en el seguidor. Por lo tanto, partimos de la elaboración del seguidor. Donde utilizamos los siguientes materiales </w:t>
      </w:r>
    </w:p>
    <w:p w:rsidR="000906DF" w:rsidRPr="00866D35" w:rsidRDefault="000906DF" w:rsidP="00872389">
      <w:pPr>
        <w:jc w:val="both"/>
        <w:rPr>
          <w:rFonts w:ascii="Times New Roman" w:hAnsi="Times New Roman" w:cs="Times New Roman"/>
          <w:color w:val="000000" w:themeColor="text1"/>
          <w:sz w:val="24"/>
          <w:szCs w:val="24"/>
        </w:rPr>
      </w:pPr>
    </w:p>
    <w:p w:rsidR="000906DF" w:rsidRPr="00866D35" w:rsidRDefault="000906DF" w:rsidP="000906DF">
      <w:pPr>
        <w:pStyle w:val="Prrafodelista"/>
        <w:numPr>
          <w:ilvl w:val="0"/>
          <w:numId w:val="5"/>
        </w:numPr>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2 ruedas de arrastre</w:t>
      </w:r>
    </w:p>
    <w:p w:rsidR="000906DF" w:rsidRPr="00866D35" w:rsidRDefault="000906DF" w:rsidP="000906DF">
      <w:pPr>
        <w:pStyle w:val="Prrafodelista"/>
        <w:numPr>
          <w:ilvl w:val="0"/>
          <w:numId w:val="5"/>
        </w:numPr>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1 rueda loca</w:t>
      </w:r>
    </w:p>
    <w:p w:rsidR="000906DF" w:rsidRPr="00866D35" w:rsidRDefault="000906DF" w:rsidP="000906DF">
      <w:pPr>
        <w:pStyle w:val="Prrafodelista"/>
        <w:numPr>
          <w:ilvl w:val="0"/>
          <w:numId w:val="5"/>
        </w:numPr>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1 circuito puente H</w:t>
      </w:r>
    </w:p>
    <w:p w:rsidR="000906DF" w:rsidRPr="00866D35" w:rsidRDefault="000906DF" w:rsidP="000906DF">
      <w:pPr>
        <w:pStyle w:val="Prrafodelista"/>
        <w:numPr>
          <w:ilvl w:val="0"/>
          <w:numId w:val="5"/>
        </w:numPr>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 xml:space="preserve">8 </w:t>
      </w:r>
      <w:r w:rsidRPr="00866D35">
        <w:rPr>
          <w:rFonts w:ascii="Times New Roman" w:hAnsi="Times New Roman" w:cs="Times New Roman"/>
          <w:color w:val="000000" w:themeColor="text1"/>
          <w:sz w:val="24"/>
          <w:szCs w:val="24"/>
          <w:shd w:val="clear" w:color="auto" w:fill="FEFEFE"/>
        </w:rPr>
        <w:t xml:space="preserve">Sensores de referencia  </w:t>
      </w:r>
      <w:proofErr w:type="spellStart"/>
      <w:r w:rsidRPr="00866D35">
        <w:rPr>
          <w:rFonts w:ascii="Times New Roman" w:hAnsi="Times New Roman" w:cs="Times New Roman"/>
          <w:color w:val="000000" w:themeColor="text1"/>
          <w:sz w:val="24"/>
          <w:szCs w:val="24"/>
          <w:shd w:val="clear" w:color="auto" w:fill="FEFEFE"/>
        </w:rPr>
        <w:t>Array</w:t>
      </w:r>
      <w:proofErr w:type="spellEnd"/>
      <w:r w:rsidRPr="00866D35">
        <w:rPr>
          <w:rFonts w:ascii="Times New Roman" w:hAnsi="Times New Roman" w:cs="Times New Roman"/>
          <w:color w:val="000000" w:themeColor="text1"/>
          <w:sz w:val="24"/>
          <w:szCs w:val="24"/>
          <w:shd w:val="clear" w:color="auto" w:fill="FEFEFE"/>
        </w:rPr>
        <w:t xml:space="preserve"> QTR-8RC </w:t>
      </w:r>
      <w:proofErr w:type="spellStart"/>
      <w:r w:rsidRPr="00866D35">
        <w:rPr>
          <w:rFonts w:ascii="Times New Roman" w:hAnsi="Times New Roman" w:cs="Times New Roman"/>
          <w:color w:val="000000" w:themeColor="text1"/>
          <w:sz w:val="24"/>
          <w:szCs w:val="24"/>
          <w:shd w:val="clear" w:color="auto" w:fill="FEFEFE"/>
        </w:rPr>
        <w:t>Reflectance</w:t>
      </w:r>
      <w:proofErr w:type="spellEnd"/>
    </w:p>
    <w:p w:rsidR="000906DF" w:rsidRPr="00866D35" w:rsidRDefault="000906DF" w:rsidP="000906DF">
      <w:pPr>
        <w:pStyle w:val="Prrafodelista"/>
        <w:numPr>
          <w:ilvl w:val="0"/>
          <w:numId w:val="5"/>
        </w:numPr>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shd w:val="clear" w:color="auto" w:fill="FEFEFE"/>
        </w:rPr>
        <w:t>2 moto reductores</w:t>
      </w:r>
    </w:p>
    <w:p w:rsidR="000906DF" w:rsidRPr="00866D35" w:rsidRDefault="000906DF" w:rsidP="000906DF">
      <w:pPr>
        <w:pStyle w:val="Prrafodelista"/>
        <w:numPr>
          <w:ilvl w:val="0"/>
          <w:numId w:val="5"/>
        </w:numPr>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shd w:val="clear" w:color="auto" w:fill="FEFEFE"/>
        </w:rPr>
        <w:t>1 chasis auto inteligente</w:t>
      </w:r>
    </w:p>
    <w:p w:rsidR="000906DF" w:rsidRPr="00866D35" w:rsidRDefault="00AA1B93" w:rsidP="000906DF">
      <w:pPr>
        <w:pStyle w:val="Prrafodelista"/>
        <w:numPr>
          <w:ilvl w:val="0"/>
          <w:numId w:val="5"/>
        </w:numPr>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shd w:val="clear" w:color="auto" w:fill="FEFEFE"/>
        </w:rPr>
        <w:t>Tarjeta de desarrollo Arduino Mega 2560</w:t>
      </w:r>
    </w:p>
    <w:p w:rsidR="000906DF" w:rsidRPr="00866D35" w:rsidRDefault="000906DF" w:rsidP="002A049F">
      <w:pPr>
        <w:pStyle w:val="Prrafodelista"/>
        <w:jc w:val="both"/>
        <w:rPr>
          <w:rFonts w:ascii="Times New Roman" w:hAnsi="Times New Roman" w:cs="Times New Roman"/>
          <w:color w:val="000000" w:themeColor="text1"/>
          <w:sz w:val="24"/>
          <w:szCs w:val="24"/>
        </w:rPr>
      </w:pPr>
    </w:p>
    <w:p w:rsidR="002A049F" w:rsidRPr="00866D35" w:rsidRDefault="002A049F" w:rsidP="002A049F">
      <w:pPr>
        <w:pStyle w:val="Prrafodelista"/>
        <w:jc w:val="both"/>
        <w:rPr>
          <w:rFonts w:ascii="Times New Roman" w:hAnsi="Times New Roman" w:cs="Times New Roman"/>
          <w:color w:val="000000" w:themeColor="text1"/>
          <w:sz w:val="24"/>
          <w:szCs w:val="24"/>
        </w:rPr>
      </w:pPr>
    </w:p>
    <w:p w:rsidR="002A049F" w:rsidRPr="00866D35" w:rsidRDefault="00551138" w:rsidP="00551138">
      <w:pPr>
        <w:pStyle w:val="Prrafodelista"/>
        <w:jc w:val="center"/>
        <w:rPr>
          <w:rFonts w:ascii="Times New Roman" w:hAnsi="Times New Roman" w:cs="Times New Roman"/>
          <w:color w:val="000000" w:themeColor="text1"/>
          <w:sz w:val="24"/>
          <w:szCs w:val="24"/>
        </w:rPr>
      </w:pPr>
      <w:r w:rsidRPr="00866D35">
        <w:rPr>
          <w:rFonts w:ascii="Times New Roman" w:hAnsi="Times New Roman" w:cs="Times New Roman"/>
          <w:noProof/>
          <w:color w:val="000000" w:themeColor="text1"/>
          <w:sz w:val="24"/>
          <w:szCs w:val="24"/>
          <w:lang w:eastAsia="es-CO"/>
        </w:rPr>
        <w:lastRenderedPageBreak/>
        <w:drawing>
          <wp:inline distT="0" distB="0" distL="0" distR="0" wp14:anchorId="7ADA2E9F" wp14:editId="1F3B7AAE">
            <wp:extent cx="3770737" cy="2514600"/>
            <wp:effectExtent l="0" t="0" r="127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077177_1773070379583001_1635533854_n.jpg"/>
                    <pic:cNvPicPr/>
                  </pic:nvPicPr>
                  <pic:blipFill rotWithShape="1">
                    <a:blip r:embed="rId7" cstate="print">
                      <a:extLst>
                        <a:ext uri="{28A0092B-C50C-407E-A947-70E740481C1C}">
                          <a14:useLocalDpi xmlns:a14="http://schemas.microsoft.com/office/drawing/2010/main" val="0"/>
                        </a:ext>
                      </a:extLst>
                    </a:blip>
                    <a:srcRect t="6061" b="5030"/>
                    <a:stretch/>
                  </pic:blipFill>
                  <pic:spPr bwMode="auto">
                    <a:xfrm>
                      <a:off x="0" y="0"/>
                      <a:ext cx="3772897" cy="2516041"/>
                    </a:xfrm>
                    <a:prstGeom prst="rect">
                      <a:avLst/>
                    </a:prstGeom>
                    <a:ln>
                      <a:noFill/>
                    </a:ln>
                    <a:extLst>
                      <a:ext uri="{53640926-AAD7-44D8-BBD7-CCE9431645EC}">
                        <a14:shadowObscured xmlns:a14="http://schemas.microsoft.com/office/drawing/2010/main"/>
                      </a:ext>
                    </a:extLst>
                  </pic:spPr>
                </pic:pic>
              </a:graphicData>
            </a:graphic>
          </wp:inline>
        </w:drawing>
      </w:r>
    </w:p>
    <w:p w:rsidR="00551138" w:rsidRPr="00866D35" w:rsidRDefault="00551138" w:rsidP="00551138">
      <w:pPr>
        <w:pStyle w:val="Prrafodelista"/>
        <w:jc w:val="center"/>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Fig.1. ruedas de arrastre</w:t>
      </w:r>
    </w:p>
    <w:p w:rsidR="004145A6" w:rsidRPr="00866D35" w:rsidRDefault="004145A6" w:rsidP="00551138">
      <w:pPr>
        <w:pStyle w:val="Prrafodelista"/>
        <w:jc w:val="center"/>
        <w:rPr>
          <w:rFonts w:ascii="Times New Roman" w:hAnsi="Times New Roman" w:cs="Times New Roman"/>
          <w:color w:val="000000" w:themeColor="text1"/>
          <w:sz w:val="24"/>
          <w:szCs w:val="24"/>
        </w:rPr>
      </w:pPr>
    </w:p>
    <w:p w:rsidR="004145A6" w:rsidRPr="00866D35" w:rsidRDefault="004145A6" w:rsidP="00551138">
      <w:pPr>
        <w:pStyle w:val="Prrafodelista"/>
        <w:jc w:val="center"/>
        <w:rPr>
          <w:rFonts w:ascii="Times New Roman" w:hAnsi="Times New Roman" w:cs="Times New Roman"/>
          <w:color w:val="000000" w:themeColor="text1"/>
          <w:sz w:val="24"/>
          <w:szCs w:val="24"/>
        </w:rPr>
      </w:pPr>
    </w:p>
    <w:p w:rsidR="004145A6" w:rsidRPr="00866D35" w:rsidRDefault="004145A6" w:rsidP="00551138">
      <w:pPr>
        <w:pStyle w:val="Prrafodelista"/>
        <w:jc w:val="center"/>
        <w:rPr>
          <w:rFonts w:ascii="Times New Roman" w:hAnsi="Times New Roman" w:cs="Times New Roman"/>
          <w:color w:val="000000" w:themeColor="text1"/>
          <w:sz w:val="24"/>
          <w:szCs w:val="24"/>
        </w:rPr>
      </w:pPr>
      <w:r w:rsidRPr="00866D35">
        <w:rPr>
          <w:rFonts w:ascii="Times New Roman" w:hAnsi="Times New Roman" w:cs="Times New Roman"/>
          <w:noProof/>
          <w:color w:val="000000" w:themeColor="text1"/>
          <w:sz w:val="24"/>
          <w:szCs w:val="24"/>
          <w:lang w:eastAsia="es-CO"/>
        </w:rPr>
        <w:drawing>
          <wp:inline distT="0" distB="0" distL="0" distR="0" wp14:anchorId="47DE34DC" wp14:editId="329EB8FC">
            <wp:extent cx="2778919" cy="3705225"/>
            <wp:effectExtent l="0" t="0" r="254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059315_1773070382916334_616656666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81964" cy="3709284"/>
                    </a:xfrm>
                    <a:prstGeom prst="rect">
                      <a:avLst/>
                    </a:prstGeom>
                  </pic:spPr>
                </pic:pic>
              </a:graphicData>
            </a:graphic>
          </wp:inline>
        </w:drawing>
      </w:r>
    </w:p>
    <w:p w:rsidR="004145A6" w:rsidRPr="00866D35" w:rsidRDefault="004145A6" w:rsidP="004145A6">
      <w:pPr>
        <w:pStyle w:val="Prrafodelista"/>
        <w:jc w:val="center"/>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Fig.2.circuito puente H.</w:t>
      </w:r>
    </w:p>
    <w:p w:rsidR="004145A6" w:rsidRPr="00866D35" w:rsidRDefault="004145A6" w:rsidP="004145A6">
      <w:pPr>
        <w:pStyle w:val="Prrafodelista"/>
        <w:jc w:val="center"/>
        <w:rPr>
          <w:rFonts w:ascii="Times New Roman" w:hAnsi="Times New Roman" w:cs="Times New Roman"/>
          <w:color w:val="000000" w:themeColor="text1"/>
          <w:sz w:val="24"/>
          <w:szCs w:val="24"/>
        </w:rPr>
      </w:pPr>
    </w:p>
    <w:p w:rsidR="004145A6" w:rsidRPr="00866D35" w:rsidRDefault="004145A6" w:rsidP="004145A6">
      <w:pPr>
        <w:pStyle w:val="Prrafodelista"/>
        <w:jc w:val="center"/>
        <w:rPr>
          <w:rFonts w:ascii="Times New Roman" w:hAnsi="Times New Roman" w:cs="Times New Roman"/>
          <w:color w:val="000000" w:themeColor="text1"/>
          <w:sz w:val="24"/>
          <w:szCs w:val="24"/>
        </w:rPr>
      </w:pPr>
    </w:p>
    <w:p w:rsidR="00B57F44" w:rsidRPr="00866D35" w:rsidRDefault="00B57F44" w:rsidP="004145A6">
      <w:pPr>
        <w:pStyle w:val="Prrafodelista"/>
        <w:jc w:val="center"/>
        <w:rPr>
          <w:rFonts w:ascii="Times New Roman" w:hAnsi="Times New Roman" w:cs="Times New Roman"/>
          <w:color w:val="000000" w:themeColor="text1"/>
          <w:sz w:val="24"/>
          <w:szCs w:val="24"/>
        </w:rPr>
      </w:pPr>
    </w:p>
    <w:p w:rsidR="00B57F44" w:rsidRPr="00866D35" w:rsidRDefault="00B57F44" w:rsidP="004145A6">
      <w:pPr>
        <w:pStyle w:val="Prrafodelista"/>
        <w:jc w:val="center"/>
        <w:rPr>
          <w:rFonts w:ascii="Times New Roman" w:hAnsi="Times New Roman" w:cs="Times New Roman"/>
          <w:color w:val="000000" w:themeColor="text1"/>
          <w:sz w:val="24"/>
          <w:szCs w:val="24"/>
        </w:rPr>
      </w:pPr>
      <w:r w:rsidRPr="00866D35">
        <w:rPr>
          <w:rFonts w:ascii="Times New Roman" w:hAnsi="Times New Roman" w:cs="Times New Roman"/>
          <w:noProof/>
          <w:color w:val="000000" w:themeColor="text1"/>
          <w:sz w:val="24"/>
          <w:szCs w:val="24"/>
          <w:lang w:eastAsia="es-CO"/>
        </w:rPr>
        <w:lastRenderedPageBreak/>
        <w:drawing>
          <wp:inline distT="0" distB="0" distL="0" distR="0" wp14:anchorId="0E2B65F4" wp14:editId="31F30347">
            <wp:extent cx="3448050" cy="434381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046147_1773070422916330_1603018205_n.jpg"/>
                    <pic:cNvPicPr/>
                  </pic:nvPicPr>
                  <pic:blipFill>
                    <a:blip r:embed="rId9">
                      <a:extLst>
                        <a:ext uri="{28A0092B-C50C-407E-A947-70E740481C1C}">
                          <a14:useLocalDpi xmlns:a14="http://schemas.microsoft.com/office/drawing/2010/main" val="0"/>
                        </a:ext>
                      </a:extLst>
                    </a:blip>
                    <a:stretch>
                      <a:fillRect/>
                    </a:stretch>
                  </pic:blipFill>
                  <pic:spPr>
                    <a:xfrm>
                      <a:off x="0" y="0"/>
                      <a:ext cx="3449190" cy="4345246"/>
                    </a:xfrm>
                    <a:prstGeom prst="rect">
                      <a:avLst/>
                    </a:prstGeom>
                  </pic:spPr>
                </pic:pic>
              </a:graphicData>
            </a:graphic>
          </wp:inline>
        </w:drawing>
      </w:r>
    </w:p>
    <w:p w:rsidR="00B57F44" w:rsidRPr="00866D35" w:rsidRDefault="00B57F44" w:rsidP="00B57F44">
      <w:pPr>
        <w:pStyle w:val="Prrafodelista"/>
        <w:jc w:val="center"/>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Fig.3. rueda loca, par de motores y base del chasis</w:t>
      </w:r>
    </w:p>
    <w:p w:rsidR="004C5E47" w:rsidRPr="00866D35" w:rsidRDefault="004C5E47" w:rsidP="00B57F44">
      <w:pPr>
        <w:pStyle w:val="Prrafodelista"/>
        <w:jc w:val="center"/>
        <w:rPr>
          <w:rFonts w:ascii="Times New Roman" w:hAnsi="Times New Roman" w:cs="Times New Roman"/>
          <w:color w:val="000000" w:themeColor="text1"/>
          <w:sz w:val="24"/>
          <w:szCs w:val="24"/>
        </w:rPr>
      </w:pPr>
    </w:p>
    <w:p w:rsidR="004C5E47" w:rsidRPr="00866D35" w:rsidRDefault="004C5E47" w:rsidP="00B57F44">
      <w:pPr>
        <w:pStyle w:val="Prrafodelista"/>
        <w:jc w:val="center"/>
        <w:rPr>
          <w:rFonts w:ascii="Times New Roman" w:hAnsi="Times New Roman" w:cs="Times New Roman"/>
          <w:color w:val="000000" w:themeColor="text1"/>
          <w:sz w:val="24"/>
          <w:szCs w:val="24"/>
        </w:rPr>
      </w:pPr>
      <w:r w:rsidRPr="00866D35">
        <w:rPr>
          <w:rFonts w:ascii="Times New Roman" w:hAnsi="Times New Roman" w:cs="Times New Roman"/>
          <w:noProof/>
          <w:color w:val="000000" w:themeColor="text1"/>
          <w:sz w:val="24"/>
          <w:szCs w:val="24"/>
          <w:lang w:eastAsia="es-CO"/>
        </w:rPr>
        <w:drawing>
          <wp:inline distT="0" distB="0" distL="0" distR="0" wp14:anchorId="52D19920" wp14:editId="4DEC54C3">
            <wp:extent cx="3514015" cy="2103718"/>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078150_1773070389583000_466759683_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15839" cy="2104810"/>
                    </a:xfrm>
                    <a:prstGeom prst="rect">
                      <a:avLst/>
                    </a:prstGeom>
                  </pic:spPr>
                </pic:pic>
              </a:graphicData>
            </a:graphic>
          </wp:inline>
        </w:drawing>
      </w:r>
    </w:p>
    <w:p w:rsidR="004C5E47" w:rsidRPr="00866D35" w:rsidRDefault="004C5E47" w:rsidP="004C5E47">
      <w:pPr>
        <w:pStyle w:val="Prrafodelista"/>
        <w:jc w:val="center"/>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Fig.</w:t>
      </w:r>
      <w:r w:rsidR="00C35014" w:rsidRPr="00866D35">
        <w:rPr>
          <w:rFonts w:ascii="Times New Roman" w:hAnsi="Times New Roman" w:cs="Times New Roman"/>
          <w:color w:val="000000" w:themeColor="text1"/>
          <w:sz w:val="24"/>
          <w:szCs w:val="24"/>
        </w:rPr>
        <w:t>4</w:t>
      </w:r>
      <w:r w:rsidRPr="00866D35">
        <w:rPr>
          <w:rFonts w:ascii="Times New Roman" w:hAnsi="Times New Roman" w:cs="Times New Roman"/>
          <w:color w:val="000000" w:themeColor="text1"/>
          <w:sz w:val="24"/>
          <w:szCs w:val="24"/>
        </w:rPr>
        <w:t>. sensores para la detección de línea.</w:t>
      </w:r>
    </w:p>
    <w:p w:rsidR="004C5E47" w:rsidRPr="00866D35" w:rsidRDefault="004C5E47" w:rsidP="004C5E47">
      <w:pPr>
        <w:pStyle w:val="Prrafodelista"/>
        <w:jc w:val="center"/>
        <w:rPr>
          <w:rFonts w:ascii="Times New Roman" w:hAnsi="Times New Roman" w:cs="Times New Roman"/>
          <w:color w:val="000000" w:themeColor="text1"/>
          <w:sz w:val="24"/>
          <w:szCs w:val="24"/>
        </w:rPr>
      </w:pPr>
    </w:p>
    <w:p w:rsidR="004C5E47" w:rsidRPr="00866D35" w:rsidRDefault="004C5E47" w:rsidP="004C5E47">
      <w:pPr>
        <w:pStyle w:val="Prrafodelista"/>
        <w:jc w:val="center"/>
        <w:rPr>
          <w:rFonts w:ascii="Times New Roman" w:hAnsi="Times New Roman" w:cs="Times New Roman"/>
          <w:color w:val="000000" w:themeColor="text1"/>
          <w:sz w:val="24"/>
          <w:szCs w:val="24"/>
        </w:rPr>
      </w:pPr>
    </w:p>
    <w:p w:rsidR="004C5E47" w:rsidRPr="00866D35" w:rsidRDefault="004C5E47" w:rsidP="00B57F44">
      <w:pPr>
        <w:pStyle w:val="Prrafodelista"/>
        <w:jc w:val="center"/>
        <w:rPr>
          <w:rFonts w:ascii="Times New Roman" w:hAnsi="Times New Roman" w:cs="Times New Roman"/>
          <w:color w:val="000000" w:themeColor="text1"/>
          <w:sz w:val="24"/>
          <w:szCs w:val="24"/>
        </w:rPr>
      </w:pPr>
    </w:p>
    <w:p w:rsidR="00B57F44" w:rsidRPr="00866D35" w:rsidRDefault="00B57F44" w:rsidP="004145A6">
      <w:pPr>
        <w:pStyle w:val="Prrafodelista"/>
        <w:jc w:val="center"/>
        <w:rPr>
          <w:rFonts w:ascii="Times New Roman" w:hAnsi="Times New Roman" w:cs="Times New Roman"/>
          <w:color w:val="000000" w:themeColor="text1"/>
          <w:sz w:val="24"/>
          <w:szCs w:val="24"/>
        </w:rPr>
      </w:pPr>
    </w:p>
    <w:p w:rsidR="004145A6" w:rsidRPr="00866D35" w:rsidRDefault="004145A6" w:rsidP="00551138">
      <w:pPr>
        <w:pStyle w:val="Prrafodelista"/>
        <w:jc w:val="center"/>
        <w:rPr>
          <w:rFonts w:ascii="Times New Roman" w:hAnsi="Times New Roman" w:cs="Times New Roman"/>
          <w:color w:val="000000" w:themeColor="text1"/>
          <w:sz w:val="24"/>
          <w:szCs w:val="24"/>
        </w:rPr>
      </w:pPr>
    </w:p>
    <w:p w:rsidR="00872389" w:rsidRPr="00866D35" w:rsidRDefault="00872389" w:rsidP="004E3F11">
      <w:pPr>
        <w:pStyle w:val="Prrafodelista"/>
        <w:jc w:val="both"/>
        <w:rPr>
          <w:rFonts w:ascii="Times New Roman" w:hAnsi="Times New Roman" w:cs="Times New Roman"/>
          <w:color w:val="000000" w:themeColor="text1"/>
          <w:sz w:val="24"/>
          <w:szCs w:val="24"/>
        </w:rPr>
      </w:pPr>
    </w:p>
    <w:p w:rsidR="000B4802" w:rsidRPr="00866D35" w:rsidRDefault="000B4802" w:rsidP="004E3F11">
      <w:pPr>
        <w:pStyle w:val="Prrafodelista"/>
        <w:jc w:val="both"/>
        <w:rPr>
          <w:rFonts w:ascii="Times New Roman" w:hAnsi="Times New Roman" w:cs="Times New Roman"/>
          <w:color w:val="000000" w:themeColor="text1"/>
          <w:sz w:val="24"/>
          <w:szCs w:val="24"/>
        </w:rPr>
      </w:pPr>
    </w:p>
    <w:p w:rsidR="00FF16EB" w:rsidRPr="00866D35" w:rsidRDefault="00C35014" w:rsidP="002751C5">
      <w:pPr>
        <w:pStyle w:val="Prrafodelista"/>
        <w:jc w:val="center"/>
        <w:rPr>
          <w:rFonts w:ascii="Times New Roman" w:hAnsi="Times New Roman" w:cs="Times New Roman"/>
          <w:color w:val="000000" w:themeColor="text1"/>
          <w:sz w:val="24"/>
          <w:szCs w:val="24"/>
        </w:rPr>
      </w:pPr>
      <w:r w:rsidRPr="00866D35">
        <w:rPr>
          <w:rFonts w:ascii="Times New Roman" w:hAnsi="Times New Roman" w:cs="Times New Roman"/>
          <w:noProof/>
          <w:color w:val="000000" w:themeColor="text1"/>
          <w:sz w:val="24"/>
          <w:szCs w:val="24"/>
          <w:lang w:eastAsia="es-CO"/>
        </w:rPr>
        <w:drawing>
          <wp:inline distT="0" distB="0" distL="0" distR="0" wp14:anchorId="7E7CAB81" wp14:editId="0FCC7EEF">
            <wp:extent cx="3467100" cy="2600325"/>
            <wp:effectExtent l="0" t="0" r="0" b="9525"/>
            <wp:docPr id="5" name="Imagen 5" descr="D:\DOCUMENTOS DE USUARIO\DESCARGAS\13062581_1773077382915634_712154271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OS DE USUARIO\DESCARGAS\13062581_1773077382915634_712154271_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68277" cy="2601208"/>
                    </a:xfrm>
                    <a:prstGeom prst="rect">
                      <a:avLst/>
                    </a:prstGeom>
                    <a:noFill/>
                    <a:ln>
                      <a:noFill/>
                    </a:ln>
                  </pic:spPr>
                </pic:pic>
              </a:graphicData>
            </a:graphic>
          </wp:inline>
        </w:drawing>
      </w:r>
    </w:p>
    <w:p w:rsidR="00C35014" w:rsidRPr="00866D35" w:rsidRDefault="00C35014" w:rsidP="00C35014">
      <w:pPr>
        <w:pStyle w:val="Prrafodelista"/>
        <w:jc w:val="center"/>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 xml:space="preserve">Fig.5. </w:t>
      </w:r>
      <w:r w:rsidR="0032604F" w:rsidRPr="00866D35">
        <w:rPr>
          <w:rFonts w:ascii="Times New Roman" w:hAnsi="Times New Roman" w:cs="Times New Roman"/>
          <w:color w:val="000000" w:themeColor="text1"/>
          <w:sz w:val="24"/>
          <w:szCs w:val="24"/>
        </w:rPr>
        <w:t>vehículo</w:t>
      </w:r>
      <w:r w:rsidRPr="00866D35">
        <w:rPr>
          <w:rFonts w:ascii="Times New Roman" w:hAnsi="Times New Roman" w:cs="Times New Roman"/>
          <w:color w:val="000000" w:themeColor="text1"/>
          <w:sz w:val="24"/>
          <w:szCs w:val="24"/>
        </w:rPr>
        <w:t xml:space="preserve"> y diferentes materiales.</w:t>
      </w:r>
    </w:p>
    <w:p w:rsidR="0032604F" w:rsidRPr="00866D35" w:rsidRDefault="0032604F" w:rsidP="00C35014">
      <w:pPr>
        <w:pStyle w:val="Prrafodelista"/>
        <w:jc w:val="center"/>
        <w:rPr>
          <w:rFonts w:ascii="Times New Roman" w:hAnsi="Times New Roman" w:cs="Times New Roman"/>
          <w:color w:val="000000" w:themeColor="text1"/>
          <w:sz w:val="24"/>
          <w:szCs w:val="24"/>
        </w:rPr>
      </w:pPr>
    </w:p>
    <w:p w:rsidR="0032604F" w:rsidRPr="00866D35" w:rsidRDefault="0032604F" w:rsidP="00C35014">
      <w:pPr>
        <w:pStyle w:val="Prrafodelista"/>
        <w:jc w:val="center"/>
        <w:rPr>
          <w:rFonts w:ascii="Times New Roman" w:hAnsi="Times New Roman" w:cs="Times New Roman"/>
          <w:color w:val="000000" w:themeColor="text1"/>
          <w:sz w:val="24"/>
          <w:szCs w:val="24"/>
        </w:rPr>
      </w:pPr>
    </w:p>
    <w:p w:rsidR="0032604F" w:rsidRPr="00866D35" w:rsidRDefault="0032604F" w:rsidP="00C35014">
      <w:pPr>
        <w:pStyle w:val="Prrafodelista"/>
        <w:jc w:val="center"/>
        <w:rPr>
          <w:rFonts w:ascii="Times New Roman" w:hAnsi="Times New Roman" w:cs="Times New Roman"/>
          <w:color w:val="000000" w:themeColor="text1"/>
          <w:sz w:val="24"/>
          <w:szCs w:val="24"/>
        </w:rPr>
      </w:pPr>
    </w:p>
    <w:p w:rsidR="0032604F" w:rsidRPr="00866D35" w:rsidRDefault="0032604F" w:rsidP="00C35014">
      <w:pPr>
        <w:pStyle w:val="Prrafodelista"/>
        <w:jc w:val="center"/>
        <w:rPr>
          <w:rFonts w:ascii="Times New Roman" w:hAnsi="Times New Roman" w:cs="Times New Roman"/>
          <w:color w:val="000000" w:themeColor="text1"/>
          <w:sz w:val="24"/>
          <w:szCs w:val="24"/>
        </w:rPr>
      </w:pPr>
    </w:p>
    <w:p w:rsidR="0032604F" w:rsidRPr="00866D35" w:rsidRDefault="0032604F" w:rsidP="00C35014">
      <w:pPr>
        <w:pStyle w:val="Prrafodelista"/>
        <w:jc w:val="center"/>
        <w:rPr>
          <w:rFonts w:ascii="Times New Roman" w:hAnsi="Times New Roman" w:cs="Times New Roman"/>
          <w:color w:val="000000" w:themeColor="text1"/>
          <w:sz w:val="24"/>
          <w:szCs w:val="24"/>
        </w:rPr>
      </w:pPr>
    </w:p>
    <w:p w:rsidR="0032604F" w:rsidRPr="00866D35" w:rsidRDefault="00F25F7C" w:rsidP="0032604F">
      <w:pPr>
        <w:pStyle w:val="Prrafodelista"/>
        <w:rPr>
          <w:rFonts w:ascii="Times New Roman" w:hAnsi="Times New Roman" w:cs="Times New Roman"/>
          <w:b/>
          <w:i/>
          <w:color w:val="000000" w:themeColor="text1"/>
          <w:sz w:val="24"/>
          <w:szCs w:val="24"/>
        </w:rPr>
      </w:pPr>
      <w:r w:rsidRPr="00866D35">
        <w:rPr>
          <w:rFonts w:ascii="Times New Roman" w:hAnsi="Times New Roman" w:cs="Times New Roman"/>
          <w:b/>
          <w:i/>
          <w:color w:val="000000" w:themeColor="text1"/>
          <w:sz w:val="24"/>
          <w:szCs w:val="24"/>
        </w:rPr>
        <w:t>Descripción</w:t>
      </w:r>
      <w:r w:rsidR="0032604F" w:rsidRPr="00866D35">
        <w:rPr>
          <w:rFonts w:ascii="Times New Roman" w:hAnsi="Times New Roman" w:cs="Times New Roman"/>
          <w:b/>
          <w:i/>
          <w:color w:val="000000" w:themeColor="text1"/>
          <w:sz w:val="24"/>
          <w:szCs w:val="24"/>
        </w:rPr>
        <w:t xml:space="preserve"> del PID a emplear </w:t>
      </w:r>
    </w:p>
    <w:p w:rsidR="00F25F7C" w:rsidRPr="00866D35" w:rsidRDefault="00F25F7C" w:rsidP="0032604F">
      <w:pPr>
        <w:pStyle w:val="Prrafodelista"/>
        <w:rPr>
          <w:rFonts w:ascii="Times New Roman" w:hAnsi="Times New Roman" w:cs="Times New Roman"/>
          <w:b/>
          <w:i/>
          <w:color w:val="000000" w:themeColor="text1"/>
          <w:sz w:val="24"/>
          <w:szCs w:val="24"/>
        </w:rPr>
      </w:pPr>
    </w:p>
    <w:p w:rsidR="00F25F7C" w:rsidRPr="00866D35" w:rsidRDefault="00856990" w:rsidP="0032604F">
      <w:pPr>
        <w:pStyle w:val="Prrafodelista"/>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En</w:t>
      </w:r>
      <w:r w:rsidR="003646F2" w:rsidRPr="00866D35">
        <w:rPr>
          <w:rFonts w:ascii="Times New Roman" w:hAnsi="Times New Roman" w:cs="Times New Roman"/>
          <w:color w:val="000000" w:themeColor="text1"/>
          <w:sz w:val="24"/>
          <w:szCs w:val="24"/>
        </w:rPr>
        <w:t xml:space="preserve"> primer lugar definamos que es un controlador PID</w:t>
      </w:r>
      <w:r w:rsidRPr="00866D35">
        <w:rPr>
          <w:rFonts w:ascii="Times New Roman" w:hAnsi="Times New Roman" w:cs="Times New Roman"/>
          <w:color w:val="000000" w:themeColor="text1"/>
          <w:sz w:val="24"/>
          <w:szCs w:val="24"/>
        </w:rPr>
        <w:t>.</w:t>
      </w:r>
    </w:p>
    <w:p w:rsidR="00856990" w:rsidRPr="00866D35" w:rsidRDefault="00B05A86" w:rsidP="00856990">
      <w:pPr>
        <w:pStyle w:val="Prrafodelista"/>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Entonces</w:t>
      </w:r>
      <w:r w:rsidR="00856990" w:rsidRPr="00866D35">
        <w:rPr>
          <w:rFonts w:ascii="Times New Roman" w:hAnsi="Times New Roman" w:cs="Times New Roman"/>
          <w:color w:val="000000" w:themeColor="text1"/>
          <w:sz w:val="24"/>
          <w:szCs w:val="24"/>
        </w:rPr>
        <w:t xml:space="preserve"> un PID es un controlador de uso genérico, el cual emplea realimentación de lazo cerrado, es un sistema al que le ingresa un error correspondiente a la diferencia entra la salida deseada</w:t>
      </w:r>
      <w:r w:rsidR="00D35C4D" w:rsidRPr="00866D35">
        <w:rPr>
          <w:rFonts w:ascii="Times New Roman" w:hAnsi="Times New Roman" w:cs="Times New Roman"/>
          <w:color w:val="000000" w:themeColor="text1"/>
          <w:sz w:val="24"/>
          <w:szCs w:val="24"/>
        </w:rPr>
        <w:t xml:space="preserve"> (set </w:t>
      </w:r>
      <w:del w:id="3" w:author="Gerardo Lopez" w:date="2016-04-25T07:49:00Z">
        <w:r w:rsidR="00D35C4D" w:rsidRPr="00866D35" w:rsidDel="00432C63">
          <w:rPr>
            <w:rFonts w:ascii="Times New Roman" w:hAnsi="Times New Roman" w:cs="Times New Roman"/>
            <w:color w:val="000000" w:themeColor="text1"/>
            <w:sz w:val="24"/>
            <w:szCs w:val="24"/>
          </w:rPr>
          <w:delText>point )</w:delText>
        </w:r>
      </w:del>
      <w:proofErr w:type="spellStart"/>
      <w:ins w:id="4" w:author="Gerardo Lopez" w:date="2016-04-25T07:49:00Z">
        <w:r w:rsidR="00432C63" w:rsidRPr="00866D35">
          <w:rPr>
            <w:rFonts w:ascii="Times New Roman" w:hAnsi="Times New Roman" w:cs="Times New Roman"/>
            <w:color w:val="000000" w:themeColor="text1"/>
            <w:sz w:val="24"/>
            <w:szCs w:val="24"/>
          </w:rPr>
          <w:t>point</w:t>
        </w:r>
        <w:proofErr w:type="spellEnd"/>
        <w:r w:rsidR="00432C63" w:rsidRPr="00866D35">
          <w:rPr>
            <w:rFonts w:ascii="Times New Roman" w:hAnsi="Times New Roman" w:cs="Times New Roman"/>
            <w:color w:val="000000" w:themeColor="text1"/>
            <w:sz w:val="24"/>
            <w:szCs w:val="24"/>
          </w:rPr>
          <w:t>)</w:t>
        </w:r>
      </w:ins>
      <w:r w:rsidR="00856990" w:rsidRPr="00866D35">
        <w:rPr>
          <w:rFonts w:ascii="Times New Roman" w:hAnsi="Times New Roman" w:cs="Times New Roman"/>
          <w:color w:val="000000" w:themeColor="text1"/>
          <w:sz w:val="24"/>
          <w:szCs w:val="24"/>
        </w:rPr>
        <w:t xml:space="preserve"> y el valor de salida obtenido</w:t>
      </w:r>
      <w:r w:rsidR="00D35C4D" w:rsidRPr="00866D35">
        <w:rPr>
          <w:rFonts w:ascii="Times New Roman" w:hAnsi="Times New Roman" w:cs="Times New Roman"/>
          <w:color w:val="000000" w:themeColor="text1"/>
          <w:sz w:val="24"/>
          <w:szCs w:val="24"/>
        </w:rPr>
        <w:t xml:space="preserve"> en la salida final del sistema</w:t>
      </w:r>
      <w:r w:rsidR="00856990" w:rsidRPr="00866D35">
        <w:rPr>
          <w:rFonts w:ascii="Times New Roman" w:hAnsi="Times New Roman" w:cs="Times New Roman"/>
          <w:color w:val="000000" w:themeColor="text1"/>
          <w:sz w:val="24"/>
          <w:szCs w:val="24"/>
        </w:rPr>
        <w:t>.</w:t>
      </w:r>
      <w:r w:rsidR="00E642A3" w:rsidRPr="00866D35">
        <w:rPr>
          <w:rFonts w:ascii="Times New Roman" w:hAnsi="Times New Roman" w:cs="Times New Roman"/>
          <w:color w:val="000000" w:themeColor="text1"/>
          <w:sz w:val="24"/>
          <w:szCs w:val="24"/>
        </w:rPr>
        <w:t xml:space="preserve"> El controlador intentara en todo momento </w:t>
      </w:r>
      <w:r w:rsidR="00567934" w:rsidRPr="00866D35">
        <w:rPr>
          <w:rFonts w:ascii="Times New Roman" w:hAnsi="Times New Roman" w:cs="Times New Roman"/>
          <w:color w:val="000000" w:themeColor="text1"/>
          <w:sz w:val="24"/>
          <w:szCs w:val="24"/>
        </w:rPr>
        <w:t>minimizar</w:t>
      </w:r>
      <w:r w:rsidR="00E642A3" w:rsidRPr="00866D35">
        <w:rPr>
          <w:rFonts w:ascii="Times New Roman" w:hAnsi="Times New Roman" w:cs="Times New Roman"/>
          <w:color w:val="000000" w:themeColor="text1"/>
          <w:sz w:val="24"/>
          <w:szCs w:val="24"/>
        </w:rPr>
        <w:t xml:space="preserve"> el error ajustando la entrada al sistema</w:t>
      </w:r>
    </w:p>
    <w:p w:rsidR="00856990" w:rsidRPr="00866D35" w:rsidRDefault="00856990" w:rsidP="0032604F">
      <w:pPr>
        <w:pStyle w:val="Prrafodelista"/>
        <w:rPr>
          <w:rFonts w:ascii="Times New Roman" w:hAnsi="Times New Roman" w:cs="Times New Roman"/>
          <w:color w:val="000000" w:themeColor="text1"/>
          <w:sz w:val="24"/>
          <w:szCs w:val="24"/>
        </w:rPr>
      </w:pPr>
    </w:p>
    <w:p w:rsidR="00856990" w:rsidRPr="00866D35" w:rsidRDefault="00856990" w:rsidP="0032604F">
      <w:pPr>
        <w:pStyle w:val="Prrafodelista"/>
        <w:rPr>
          <w:rFonts w:ascii="Times New Roman" w:hAnsi="Times New Roman" w:cs="Times New Roman"/>
          <w:color w:val="000000" w:themeColor="text1"/>
          <w:sz w:val="24"/>
          <w:szCs w:val="24"/>
        </w:rPr>
      </w:pPr>
    </w:p>
    <w:p w:rsidR="00856990" w:rsidRPr="00866D35" w:rsidRDefault="00856990" w:rsidP="00567934">
      <w:pPr>
        <w:pStyle w:val="Prrafodelista"/>
        <w:jc w:val="both"/>
        <w:rPr>
          <w:rFonts w:ascii="Times New Roman" w:hAnsi="Times New Roman" w:cs="Times New Roman"/>
          <w:color w:val="000000" w:themeColor="text1"/>
          <w:sz w:val="24"/>
          <w:szCs w:val="24"/>
          <w:shd w:val="clear" w:color="auto" w:fill="FFFFFF"/>
        </w:rPr>
      </w:pPr>
      <w:r w:rsidRPr="00866D35">
        <w:rPr>
          <w:rFonts w:ascii="Times New Roman" w:hAnsi="Times New Roman" w:cs="Times New Roman"/>
          <w:color w:val="000000" w:themeColor="text1"/>
          <w:sz w:val="24"/>
          <w:szCs w:val="24"/>
          <w:shd w:val="clear" w:color="auto" w:fill="FFFFFF"/>
        </w:rPr>
        <w:t>El PID es un sistema al que le entra un</w:t>
      </w:r>
      <w:r w:rsidRPr="00866D35">
        <w:rPr>
          <w:rStyle w:val="apple-converted-space"/>
          <w:rFonts w:ascii="Times New Roman" w:hAnsi="Times New Roman" w:cs="Times New Roman"/>
          <w:color w:val="000000" w:themeColor="text1"/>
          <w:sz w:val="24"/>
          <w:szCs w:val="24"/>
          <w:shd w:val="clear" w:color="auto" w:fill="FFFFFF"/>
        </w:rPr>
        <w:t> </w:t>
      </w:r>
      <w:r w:rsidRPr="00866D35">
        <w:rPr>
          <w:rStyle w:val="nfasis"/>
          <w:rFonts w:ascii="Times New Roman" w:hAnsi="Times New Roman" w:cs="Times New Roman"/>
          <w:b/>
          <w:bCs/>
          <w:color w:val="000000" w:themeColor="text1"/>
          <w:sz w:val="24"/>
          <w:szCs w:val="24"/>
          <w:shd w:val="clear" w:color="auto" w:fill="FFFFFF"/>
        </w:rPr>
        <w:t>error</w:t>
      </w:r>
      <w:r w:rsidRPr="00866D35">
        <w:rPr>
          <w:rStyle w:val="apple-converted-space"/>
          <w:rFonts w:ascii="Times New Roman" w:hAnsi="Times New Roman" w:cs="Times New Roman"/>
          <w:color w:val="000000" w:themeColor="text1"/>
          <w:sz w:val="24"/>
          <w:szCs w:val="24"/>
          <w:shd w:val="clear" w:color="auto" w:fill="FFFFFF"/>
        </w:rPr>
        <w:t> </w:t>
      </w:r>
      <w:r w:rsidRPr="00866D35">
        <w:rPr>
          <w:rFonts w:ascii="Times New Roman" w:hAnsi="Times New Roman" w:cs="Times New Roman"/>
          <w:color w:val="000000" w:themeColor="text1"/>
          <w:sz w:val="24"/>
          <w:szCs w:val="24"/>
          <w:shd w:val="clear" w:color="auto" w:fill="FFFFFF"/>
        </w:rPr>
        <w:t>calculado a partir de la salida deseada menos la salida obtenida y su salida es utilizada como entrada en el sistema que queremos controlar. El controlador intenta minimizar el error ajustando la entrada del sistema.</w:t>
      </w:r>
    </w:p>
    <w:p w:rsidR="00B05A86" w:rsidRPr="00866D35" w:rsidRDefault="00B05A86" w:rsidP="00567934">
      <w:pPr>
        <w:pStyle w:val="Prrafodelista"/>
        <w:jc w:val="both"/>
        <w:rPr>
          <w:rFonts w:ascii="Times New Roman" w:hAnsi="Times New Roman" w:cs="Times New Roman"/>
          <w:color w:val="000000" w:themeColor="text1"/>
          <w:sz w:val="24"/>
          <w:szCs w:val="24"/>
          <w:shd w:val="clear" w:color="auto" w:fill="FFFFFF"/>
        </w:rPr>
      </w:pPr>
    </w:p>
    <w:p w:rsidR="00B05A86" w:rsidRPr="00866D35" w:rsidRDefault="00B05A86" w:rsidP="00567934">
      <w:pPr>
        <w:pStyle w:val="Prrafodelista"/>
        <w:jc w:val="both"/>
        <w:rPr>
          <w:rFonts w:ascii="Times New Roman" w:hAnsi="Times New Roman" w:cs="Times New Roman"/>
          <w:color w:val="000000" w:themeColor="text1"/>
          <w:sz w:val="24"/>
          <w:szCs w:val="24"/>
          <w:shd w:val="clear" w:color="auto" w:fill="FFFFFF"/>
        </w:rPr>
      </w:pPr>
      <w:r w:rsidRPr="00866D35">
        <w:rPr>
          <w:rFonts w:ascii="Times New Roman" w:hAnsi="Times New Roman" w:cs="Times New Roman"/>
          <w:color w:val="000000" w:themeColor="text1"/>
          <w:sz w:val="24"/>
          <w:szCs w:val="24"/>
          <w:shd w:val="clear" w:color="auto" w:fill="FFFFFF"/>
        </w:rPr>
        <w:t xml:space="preserve">Este controlador tiene implícito 3 parámetros y cada uno influye en mayor  o menor medida sobre alguna </w:t>
      </w:r>
      <w:r w:rsidR="00372E2E" w:rsidRPr="00866D35">
        <w:rPr>
          <w:rFonts w:ascii="Times New Roman" w:hAnsi="Times New Roman" w:cs="Times New Roman"/>
          <w:color w:val="000000" w:themeColor="text1"/>
          <w:sz w:val="24"/>
          <w:szCs w:val="24"/>
          <w:shd w:val="clear" w:color="auto" w:fill="FFFFFF"/>
        </w:rPr>
        <w:t>característica</w:t>
      </w:r>
      <w:r w:rsidRPr="00866D35">
        <w:rPr>
          <w:rFonts w:ascii="Times New Roman" w:hAnsi="Times New Roman" w:cs="Times New Roman"/>
          <w:color w:val="000000" w:themeColor="text1"/>
          <w:sz w:val="24"/>
          <w:szCs w:val="24"/>
          <w:shd w:val="clear" w:color="auto" w:fill="FFFFFF"/>
        </w:rPr>
        <w:t xml:space="preserve"> de la salida ya sea el tiempo de establecimiento, sobreimpulso, entre otros, </w:t>
      </w:r>
    </w:p>
    <w:p w:rsidR="00B05A86" w:rsidRPr="00866D35" w:rsidRDefault="00B05A86" w:rsidP="00567934">
      <w:pPr>
        <w:pStyle w:val="Prrafodelista"/>
        <w:jc w:val="both"/>
        <w:rPr>
          <w:rFonts w:ascii="Times New Roman" w:hAnsi="Times New Roman" w:cs="Times New Roman"/>
          <w:color w:val="000000" w:themeColor="text1"/>
          <w:sz w:val="24"/>
          <w:szCs w:val="24"/>
          <w:shd w:val="clear" w:color="auto" w:fill="FFFFFF"/>
        </w:rPr>
      </w:pPr>
    </w:p>
    <w:p w:rsidR="00B05A86" w:rsidRPr="00866D35" w:rsidRDefault="00B05A86" w:rsidP="00567934">
      <w:pPr>
        <w:pStyle w:val="Prrafodelista"/>
        <w:jc w:val="both"/>
        <w:rPr>
          <w:rFonts w:ascii="Times New Roman" w:hAnsi="Times New Roman" w:cs="Times New Roman"/>
          <w:color w:val="000000" w:themeColor="text1"/>
          <w:sz w:val="24"/>
          <w:szCs w:val="24"/>
          <w:shd w:val="clear" w:color="auto" w:fill="FFFFFF"/>
        </w:rPr>
      </w:pPr>
    </w:p>
    <w:p w:rsidR="00C35014" w:rsidRPr="00866D35" w:rsidRDefault="005C2C5E" w:rsidP="00372E2E">
      <w:pPr>
        <w:pStyle w:val="Prrafodelista"/>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 xml:space="preserve">En este orden de ideas entonces los parámetros de los que se hablaba son </w:t>
      </w:r>
    </w:p>
    <w:p w:rsidR="00173D96" w:rsidRPr="00866D35" w:rsidRDefault="00173D96" w:rsidP="00372E2E">
      <w:pPr>
        <w:pStyle w:val="Prrafodelista"/>
        <w:rPr>
          <w:rFonts w:ascii="Times New Roman" w:hAnsi="Times New Roman" w:cs="Times New Roman"/>
          <w:color w:val="000000" w:themeColor="text1"/>
          <w:sz w:val="24"/>
          <w:szCs w:val="24"/>
        </w:rPr>
      </w:pPr>
    </w:p>
    <w:p w:rsidR="00173D96" w:rsidRPr="00866D35" w:rsidRDefault="00173D96" w:rsidP="00173D96">
      <w:pPr>
        <w:pStyle w:val="Prrafodelista"/>
        <w:numPr>
          <w:ilvl w:val="0"/>
          <w:numId w:val="5"/>
        </w:numPr>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lastRenderedPageBreak/>
        <w:t>Acción proporcional</w:t>
      </w:r>
    </w:p>
    <w:p w:rsidR="00CA6D0C" w:rsidRPr="00866D35" w:rsidRDefault="00173D96" w:rsidP="001A4253">
      <w:pPr>
        <w:pStyle w:val="Prrafodelista"/>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Siendo la base de los tres parámetros, da una entrada de control proporcional con el error, usar solo este parámetro genera un error estacionario</w:t>
      </w:r>
      <w:r w:rsidR="00CA6D0C" w:rsidRPr="00866D35">
        <w:rPr>
          <w:rFonts w:ascii="Times New Roman" w:hAnsi="Times New Roman" w:cs="Times New Roman"/>
          <w:color w:val="000000" w:themeColor="text1"/>
          <w:sz w:val="24"/>
          <w:szCs w:val="24"/>
        </w:rPr>
        <w:t>.</w:t>
      </w:r>
    </w:p>
    <w:p w:rsidR="00CA6D0C" w:rsidRPr="00866D35" w:rsidRDefault="00CA6D0C" w:rsidP="00173D96">
      <w:pPr>
        <w:pStyle w:val="Prrafodelista"/>
        <w:rPr>
          <w:rFonts w:ascii="Times New Roman" w:hAnsi="Times New Roman" w:cs="Times New Roman"/>
          <w:color w:val="000000" w:themeColor="text1"/>
          <w:sz w:val="24"/>
          <w:szCs w:val="24"/>
        </w:rPr>
      </w:pPr>
    </w:p>
    <w:p w:rsidR="00173D96" w:rsidRPr="00866D35" w:rsidRDefault="00CA6D0C" w:rsidP="00CA6D0C">
      <w:pPr>
        <w:pStyle w:val="Prrafodelista"/>
        <w:numPr>
          <w:ilvl w:val="0"/>
          <w:numId w:val="5"/>
        </w:numPr>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Acción integral</w:t>
      </w:r>
      <w:r w:rsidR="00721984" w:rsidRPr="00866D35">
        <w:rPr>
          <w:rFonts w:ascii="Times New Roman" w:hAnsi="Times New Roman" w:cs="Times New Roman"/>
          <w:color w:val="000000" w:themeColor="text1"/>
          <w:sz w:val="24"/>
          <w:szCs w:val="24"/>
        </w:rPr>
        <w:t xml:space="preserve"> </w:t>
      </w:r>
    </w:p>
    <w:p w:rsidR="001A4253" w:rsidRPr="00866D35" w:rsidRDefault="001A4253" w:rsidP="00957DC0">
      <w:pPr>
        <w:pStyle w:val="Prrafodelista"/>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Este da una suma de los errores previos a la entrada del sistema de control continuando hasta que el valor llegue al deseado, la mayoría de las veces el termino integral está asociado a un término proporcional, con lo cual se elimina el error estacionario</w:t>
      </w:r>
      <w:r w:rsidR="00957DC0" w:rsidRPr="00866D35">
        <w:rPr>
          <w:rFonts w:ascii="Times New Roman" w:hAnsi="Times New Roman" w:cs="Times New Roman"/>
          <w:color w:val="000000" w:themeColor="text1"/>
          <w:sz w:val="24"/>
          <w:szCs w:val="24"/>
        </w:rPr>
        <w:t>.</w:t>
      </w:r>
    </w:p>
    <w:p w:rsidR="00AD7EC7" w:rsidRPr="00866D35" w:rsidRDefault="00AD7EC7" w:rsidP="00957DC0">
      <w:pPr>
        <w:pStyle w:val="Prrafodelista"/>
        <w:jc w:val="both"/>
        <w:rPr>
          <w:rFonts w:ascii="Times New Roman" w:hAnsi="Times New Roman" w:cs="Times New Roman"/>
          <w:color w:val="000000" w:themeColor="text1"/>
          <w:sz w:val="24"/>
          <w:szCs w:val="24"/>
        </w:rPr>
      </w:pPr>
    </w:p>
    <w:p w:rsidR="00AD7EC7" w:rsidRPr="00866D35" w:rsidRDefault="00AD7EC7" w:rsidP="00AD7EC7">
      <w:pPr>
        <w:pStyle w:val="Prrafodelista"/>
        <w:numPr>
          <w:ilvl w:val="0"/>
          <w:numId w:val="5"/>
        </w:numPr>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Acción derivativa</w:t>
      </w:r>
    </w:p>
    <w:p w:rsidR="00AD7EC7" w:rsidRPr="00866D35" w:rsidRDefault="00AD7EC7" w:rsidP="00AD7EC7">
      <w:pPr>
        <w:pStyle w:val="Prrafodelista"/>
        <w:jc w:val="both"/>
        <w:rPr>
          <w:rFonts w:ascii="Times New Roman" w:hAnsi="Times New Roman" w:cs="Times New Roman"/>
          <w:color w:val="000000" w:themeColor="text1"/>
          <w:sz w:val="24"/>
          <w:szCs w:val="24"/>
        </w:rPr>
      </w:pPr>
      <w:r w:rsidRPr="00866D35">
        <w:rPr>
          <w:rFonts w:ascii="Times New Roman" w:hAnsi="Times New Roman" w:cs="Times New Roman"/>
          <w:color w:val="000000" w:themeColor="text1"/>
          <w:sz w:val="24"/>
          <w:szCs w:val="24"/>
        </w:rPr>
        <w:t xml:space="preserve">Este da una respuesta que es proporcional a la velocidad del cambio del error, con esta acción, y adicional a </w:t>
      </w:r>
      <w:r w:rsidR="00142CAB" w:rsidRPr="00866D35">
        <w:rPr>
          <w:rFonts w:ascii="Times New Roman" w:hAnsi="Times New Roman" w:cs="Times New Roman"/>
          <w:color w:val="000000" w:themeColor="text1"/>
          <w:sz w:val="24"/>
          <w:szCs w:val="24"/>
        </w:rPr>
        <w:t>las demás</w:t>
      </w:r>
      <w:r w:rsidRPr="00866D35">
        <w:rPr>
          <w:rFonts w:ascii="Times New Roman" w:hAnsi="Times New Roman" w:cs="Times New Roman"/>
          <w:color w:val="000000" w:themeColor="text1"/>
          <w:sz w:val="24"/>
          <w:szCs w:val="24"/>
        </w:rPr>
        <w:t xml:space="preserve"> se mejora la velocidad del sistema y contribuye a la disminución de oscilaciones excesivas</w:t>
      </w:r>
      <w:r w:rsidR="00DA0FC1" w:rsidRPr="00866D35">
        <w:rPr>
          <w:rFonts w:ascii="Times New Roman" w:hAnsi="Times New Roman" w:cs="Times New Roman"/>
          <w:color w:val="000000" w:themeColor="text1"/>
          <w:sz w:val="24"/>
          <w:szCs w:val="24"/>
        </w:rPr>
        <w:t>.</w:t>
      </w:r>
    </w:p>
    <w:p w:rsidR="00C35014" w:rsidRPr="00866D35" w:rsidRDefault="00C35014" w:rsidP="002751C5">
      <w:pPr>
        <w:pStyle w:val="Prrafodelista"/>
        <w:jc w:val="center"/>
        <w:rPr>
          <w:rFonts w:ascii="Times New Roman" w:hAnsi="Times New Roman" w:cs="Times New Roman"/>
          <w:color w:val="000000" w:themeColor="text1"/>
          <w:sz w:val="24"/>
          <w:szCs w:val="24"/>
        </w:rPr>
      </w:pPr>
    </w:p>
    <w:p w:rsidR="00866D35" w:rsidRPr="00866D35" w:rsidRDefault="00866D35" w:rsidP="00866D35">
      <w:pPr>
        <w:rPr>
          <w:rFonts w:ascii="Times New Roman" w:hAnsi="Times New Roman" w:cs="Times New Roman"/>
          <w:color w:val="000000" w:themeColor="text1"/>
          <w:sz w:val="24"/>
          <w:szCs w:val="24"/>
        </w:rPr>
      </w:pPr>
    </w:p>
    <w:p w:rsidR="00866D35" w:rsidRPr="00866D35" w:rsidRDefault="00866D35" w:rsidP="00866D35">
      <w:pPr>
        <w:jc w:val="both"/>
        <w:rPr>
          <w:rFonts w:ascii="Times New Roman" w:hAnsi="Times New Roman" w:cs="Times New Roman"/>
          <w:b/>
          <w:color w:val="000000" w:themeColor="text1"/>
          <w:sz w:val="24"/>
          <w:szCs w:val="24"/>
        </w:rPr>
      </w:pPr>
      <w:r w:rsidRPr="00866D35">
        <w:rPr>
          <w:rFonts w:ascii="Times New Roman" w:hAnsi="Times New Roman" w:cs="Times New Roman"/>
          <w:b/>
          <w:color w:val="000000" w:themeColor="text1"/>
          <w:sz w:val="24"/>
          <w:szCs w:val="24"/>
        </w:rPr>
        <w:t>El código propuesto se deja para la próxima documentación puesto que aún se está estructurando mediante la ayuda de la clase teórica el manejo de los diferentes módulos del microcontrolador</w:t>
      </w:r>
    </w:p>
    <w:p w:rsidR="00866D35" w:rsidRPr="00866D35" w:rsidRDefault="00866D35" w:rsidP="00866D35">
      <w:pPr>
        <w:pStyle w:val="Prrafodelista"/>
        <w:rPr>
          <w:rFonts w:ascii="Times New Roman" w:hAnsi="Times New Roman" w:cs="Times New Roman"/>
          <w:color w:val="000000" w:themeColor="text1"/>
          <w:sz w:val="24"/>
          <w:szCs w:val="24"/>
        </w:rPr>
      </w:pPr>
    </w:p>
    <w:p w:rsidR="00AD7EC7" w:rsidRDefault="00AD7EC7" w:rsidP="007928E6">
      <w:pPr>
        <w:pStyle w:val="Prrafodelista"/>
        <w:rPr>
          <w:rFonts w:ascii="Times New Roman" w:hAnsi="Times New Roman" w:cs="Times New Roman"/>
          <w:color w:val="000000" w:themeColor="text1"/>
          <w:sz w:val="24"/>
          <w:szCs w:val="24"/>
        </w:rPr>
      </w:pPr>
    </w:p>
    <w:p w:rsidR="007928E6" w:rsidRDefault="007928E6" w:rsidP="007928E6">
      <w:pPr>
        <w:pStyle w:val="Prrafodelista"/>
        <w:rPr>
          <w:rFonts w:ascii="Times New Roman" w:hAnsi="Times New Roman" w:cs="Times New Roman"/>
          <w:color w:val="000000" w:themeColor="text1"/>
          <w:sz w:val="24"/>
          <w:szCs w:val="24"/>
        </w:rPr>
      </w:pPr>
      <w:r w:rsidRPr="007928E6">
        <w:rPr>
          <w:rFonts w:ascii="Times New Roman" w:hAnsi="Times New Roman" w:cs="Times New Roman"/>
          <w:noProof/>
          <w:color w:val="000000" w:themeColor="text1"/>
          <w:sz w:val="24"/>
          <w:szCs w:val="24"/>
          <w:lang w:eastAsia="es-CO"/>
        </w:rPr>
        <w:drawing>
          <wp:inline distT="0" distB="0" distL="0" distR="0">
            <wp:extent cx="5562600" cy="2426456"/>
            <wp:effectExtent l="0" t="0" r="0" b="0"/>
            <wp:docPr id="6" name="Imagen 6" descr="C:\Users\Alejandro Marmolejo\Desktop\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jandro Marmolejo\Desktop\descarg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0326" cy="2429826"/>
                    </a:xfrm>
                    <a:prstGeom prst="rect">
                      <a:avLst/>
                    </a:prstGeom>
                    <a:noFill/>
                    <a:ln>
                      <a:noFill/>
                    </a:ln>
                  </pic:spPr>
                </pic:pic>
              </a:graphicData>
            </a:graphic>
          </wp:inline>
        </w:drawing>
      </w:r>
    </w:p>
    <w:p w:rsidR="007928E6" w:rsidRDefault="007928E6" w:rsidP="007928E6">
      <w:pPr>
        <w:pStyle w:val="Prrafodelista"/>
        <w:jc w:val="center"/>
        <w:rPr>
          <w:ins w:id="5" w:author="Alejandro Marmolejo" w:date="2016-05-01T04:15:00Z"/>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Fig.6</w:t>
      </w:r>
      <w:r w:rsidRPr="00866D3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Representación en bloques del sistema a emplear</w:t>
      </w:r>
    </w:p>
    <w:p w:rsidR="000E1B97" w:rsidRDefault="000E1B97" w:rsidP="000E1B97">
      <w:pPr>
        <w:pStyle w:val="Prrafodelista"/>
        <w:rPr>
          <w:ins w:id="6" w:author="Alejandro Marmolejo" w:date="2016-05-01T04:18:00Z"/>
          <w:rFonts w:ascii="Times New Roman" w:hAnsi="Times New Roman" w:cs="Times New Roman"/>
          <w:color w:val="000000" w:themeColor="text1"/>
          <w:sz w:val="24"/>
          <w:szCs w:val="24"/>
        </w:rPr>
        <w:pPrChange w:id="7" w:author="Alejandro Marmolejo" w:date="2016-05-01T04:15:00Z">
          <w:pPr>
            <w:pStyle w:val="Prrafodelista"/>
            <w:jc w:val="center"/>
          </w:pPr>
        </w:pPrChange>
      </w:pPr>
    </w:p>
    <w:p w:rsidR="000E1B97" w:rsidRDefault="000E1B97" w:rsidP="000E1B97">
      <w:pPr>
        <w:pStyle w:val="Prrafodelista"/>
        <w:rPr>
          <w:ins w:id="8" w:author="Alejandro Marmolejo" w:date="2016-05-01T04:18:00Z"/>
          <w:rFonts w:ascii="Times New Roman" w:hAnsi="Times New Roman" w:cs="Times New Roman"/>
          <w:color w:val="000000" w:themeColor="text1"/>
          <w:sz w:val="24"/>
          <w:szCs w:val="24"/>
        </w:rPr>
        <w:pPrChange w:id="9" w:author="Alejandro Marmolejo" w:date="2016-05-01T04:15:00Z">
          <w:pPr>
            <w:pStyle w:val="Prrafodelista"/>
            <w:jc w:val="center"/>
          </w:pPr>
        </w:pPrChange>
      </w:pPr>
    </w:p>
    <w:p w:rsidR="000E1B97" w:rsidRDefault="000E1B97" w:rsidP="000E1B97">
      <w:pPr>
        <w:pStyle w:val="Prrafodelista"/>
        <w:rPr>
          <w:ins w:id="10" w:author="Alejandro Marmolejo" w:date="2016-05-01T04:18:00Z"/>
          <w:rFonts w:ascii="Times New Roman" w:hAnsi="Times New Roman" w:cs="Times New Roman"/>
          <w:color w:val="000000" w:themeColor="text1"/>
          <w:sz w:val="24"/>
          <w:szCs w:val="24"/>
        </w:rPr>
        <w:pPrChange w:id="11" w:author="Alejandro Marmolejo" w:date="2016-05-01T04:15:00Z">
          <w:pPr>
            <w:pStyle w:val="Prrafodelista"/>
            <w:jc w:val="center"/>
          </w:pPr>
        </w:pPrChange>
      </w:pPr>
    </w:p>
    <w:p w:rsidR="000E1B97" w:rsidRDefault="000E1B97" w:rsidP="000E1B97">
      <w:pPr>
        <w:pStyle w:val="Prrafodelista"/>
        <w:rPr>
          <w:ins w:id="12" w:author="Alejandro Marmolejo" w:date="2016-05-01T04:18:00Z"/>
          <w:rFonts w:ascii="Times New Roman" w:hAnsi="Times New Roman" w:cs="Times New Roman"/>
          <w:color w:val="000000" w:themeColor="text1"/>
          <w:sz w:val="24"/>
          <w:szCs w:val="24"/>
        </w:rPr>
        <w:pPrChange w:id="13" w:author="Alejandro Marmolejo" w:date="2016-05-01T04:15:00Z">
          <w:pPr>
            <w:pStyle w:val="Prrafodelista"/>
            <w:jc w:val="center"/>
          </w:pPr>
        </w:pPrChange>
      </w:pPr>
    </w:p>
    <w:p w:rsidR="000E1B97" w:rsidRPr="00866D35" w:rsidRDefault="000E1B97" w:rsidP="000E1B97">
      <w:pPr>
        <w:pStyle w:val="Prrafodelista"/>
        <w:rPr>
          <w:rFonts w:ascii="Times New Roman" w:hAnsi="Times New Roman" w:cs="Times New Roman"/>
          <w:color w:val="000000" w:themeColor="text1"/>
          <w:sz w:val="24"/>
          <w:szCs w:val="24"/>
        </w:rPr>
        <w:pPrChange w:id="14" w:author="Alejandro Marmolejo" w:date="2016-05-01T04:15:00Z">
          <w:pPr>
            <w:pStyle w:val="Prrafodelista"/>
            <w:jc w:val="center"/>
          </w:pPr>
        </w:pPrChange>
      </w:pPr>
    </w:p>
    <w:p w:rsidR="007928E6" w:rsidRPr="00FC4E5D" w:rsidRDefault="000E1B97" w:rsidP="00FC4E5D">
      <w:pPr>
        <w:spacing w:line="276" w:lineRule="auto"/>
        <w:jc w:val="both"/>
        <w:rPr>
          <w:ins w:id="15" w:author="Alejandro Marmolejo" w:date="2016-05-01T04:15:00Z"/>
          <w:rFonts w:ascii="Times New Roman" w:hAnsi="Times New Roman" w:cs="Times New Roman"/>
          <w:color w:val="000000" w:themeColor="text1"/>
          <w:sz w:val="24"/>
          <w:szCs w:val="24"/>
          <w:rPrChange w:id="16" w:author="Alejandro Marmolejo" w:date="2016-05-01T04:21:00Z">
            <w:rPr>
              <w:ins w:id="17" w:author="Alejandro Marmolejo" w:date="2016-05-01T04:15:00Z"/>
              <w:rFonts w:ascii="Times New Roman" w:hAnsi="Times New Roman" w:cs="Times New Roman"/>
              <w:color w:val="000000" w:themeColor="text1"/>
            </w:rPr>
          </w:rPrChange>
        </w:rPr>
        <w:pPrChange w:id="18" w:author="Alejandro Marmolejo" w:date="2016-05-01T04:21:00Z">
          <w:pPr>
            <w:pStyle w:val="Prrafodelista"/>
          </w:pPr>
        </w:pPrChange>
      </w:pPr>
      <w:ins w:id="19" w:author="Alejandro Marmolejo" w:date="2016-05-01T04:14:00Z">
        <w:r w:rsidRPr="00FC4E5D">
          <w:rPr>
            <w:rFonts w:ascii="Times New Roman" w:hAnsi="Times New Roman" w:cs="Times New Roman"/>
            <w:color w:val="000000" w:themeColor="text1"/>
            <w:sz w:val="24"/>
            <w:szCs w:val="24"/>
            <w:rPrChange w:id="20" w:author="Alejandro Marmolejo" w:date="2016-05-01T04:21:00Z">
              <w:rPr>
                <w:shd w:val="clear" w:color="auto" w:fill="FEFEFE"/>
              </w:rPr>
            </w:rPrChange>
          </w:rPr>
          <w:lastRenderedPageBreak/>
          <w:t xml:space="preserve">Para realizar el montaje del seguidor de línea , primero necesitamos hacer una serie de pruebas las cuales fueron implementadas en el software de simulación de circuitos ISIS de PROTEUS , en ayuda de una librería de </w:t>
        </w:r>
        <w:proofErr w:type="spellStart"/>
        <w:r w:rsidRPr="00FC4E5D">
          <w:rPr>
            <w:rFonts w:ascii="Times New Roman" w:hAnsi="Times New Roman" w:cs="Times New Roman"/>
            <w:color w:val="000000" w:themeColor="text1"/>
            <w:sz w:val="24"/>
            <w:szCs w:val="24"/>
            <w:rPrChange w:id="21" w:author="Alejandro Marmolejo" w:date="2016-05-01T04:21:00Z">
              <w:rPr>
                <w:shd w:val="clear" w:color="auto" w:fill="FEFEFE"/>
              </w:rPr>
            </w:rPrChange>
          </w:rPr>
          <w:t>arduino</w:t>
        </w:r>
        <w:proofErr w:type="spellEnd"/>
        <w:r w:rsidRPr="00FC4E5D">
          <w:rPr>
            <w:rFonts w:ascii="Times New Roman" w:hAnsi="Times New Roman" w:cs="Times New Roman"/>
            <w:color w:val="000000" w:themeColor="text1"/>
            <w:sz w:val="24"/>
            <w:szCs w:val="24"/>
            <w:rPrChange w:id="22" w:author="Alejandro Marmolejo" w:date="2016-05-01T04:21:00Z">
              <w:rPr>
                <w:shd w:val="clear" w:color="auto" w:fill="FEFEFE"/>
              </w:rPr>
            </w:rPrChange>
          </w:rPr>
          <w:t xml:space="preserve"> , con lo cual se realizó la respectiva prueba de los motores</w:t>
        </w:r>
      </w:ins>
      <w:ins w:id="23" w:author="Alejandro Marmolejo" w:date="2016-05-01T04:20:00Z">
        <w:r w:rsidR="00E515B7" w:rsidRPr="00FC4E5D">
          <w:rPr>
            <w:rFonts w:ascii="Times New Roman" w:hAnsi="Times New Roman" w:cs="Times New Roman"/>
            <w:color w:val="000000" w:themeColor="text1"/>
            <w:sz w:val="24"/>
            <w:szCs w:val="24"/>
            <w:rPrChange w:id="24" w:author="Alejandro Marmolejo" w:date="2016-05-01T04:21:00Z">
              <w:rPr>
                <w:rFonts w:ascii="Times New Roman" w:hAnsi="Times New Roman" w:cs="Times New Roman"/>
                <w:color w:val="000000" w:themeColor="text1"/>
              </w:rPr>
            </w:rPrChange>
          </w:rPr>
          <w:t xml:space="preserve"> y el puente h,</w:t>
        </w:r>
      </w:ins>
      <w:ins w:id="25" w:author="Alejandro Marmolejo" w:date="2016-05-01T04:14:00Z">
        <w:r w:rsidRPr="00FC4E5D">
          <w:rPr>
            <w:rFonts w:ascii="Times New Roman" w:hAnsi="Times New Roman" w:cs="Times New Roman"/>
            <w:color w:val="000000" w:themeColor="text1"/>
            <w:sz w:val="24"/>
            <w:szCs w:val="24"/>
            <w:rPrChange w:id="26" w:author="Alejandro Marmolejo" w:date="2016-05-01T04:21:00Z">
              <w:rPr>
                <w:shd w:val="clear" w:color="auto" w:fill="FEFEFE"/>
              </w:rPr>
            </w:rPrChange>
          </w:rPr>
          <w:t xml:space="preserve"> de manera que se simulara el comportamiento de los sensores , y así saber si nuestros motores reaccionaban de manera correcta además de implementar </w:t>
        </w:r>
        <w:bookmarkStart w:id="27" w:name="_GoBack"/>
        <w:bookmarkEnd w:id="27"/>
        <w:r w:rsidRPr="00FC4E5D">
          <w:rPr>
            <w:rFonts w:ascii="Times New Roman" w:hAnsi="Times New Roman" w:cs="Times New Roman"/>
            <w:color w:val="000000" w:themeColor="text1"/>
            <w:sz w:val="24"/>
            <w:szCs w:val="24"/>
            <w:rPrChange w:id="28" w:author="Alejandro Marmolejo" w:date="2016-05-01T04:21:00Z">
              <w:rPr>
                <w:shd w:val="clear" w:color="auto" w:fill="FEFEFE"/>
              </w:rPr>
            </w:rPrChange>
          </w:rPr>
          <w:t xml:space="preserve">un código en </w:t>
        </w:r>
        <w:proofErr w:type="spellStart"/>
        <w:r w:rsidRPr="00FC4E5D">
          <w:rPr>
            <w:rFonts w:ascii="Times New Roman" w:hAnsi="Times New Roman" w:cs="Times New Roman"/>
            <w:color w:val="000000" w:themeColor="text1"/>
            <w:sz w:val="24"/>
            <w:szCs w:val="24"/>
            <w:rPrChange w:id="29" w:author="Alejandro Marmolejo" w:date="2016-05-01T04:21:00Z">
              <w:rPr>
                <w:shd w:val="clear" w:color="auto" w:fill="FEFEFE"/>
              </w:rPr>
            </w:rPrChange>
          </w:rPr>
          <w:t>arduino</w:t>
        </w:r>
        <w:proofErr w:type="spellEnd"/>
        <w:r w:rsidRPr="00FC4E5D">
          <w:rPr>
            <w:rFonts w:ascii="Times New Roman" w:hAnsi="Times New Roman" w:cs="Times New Roman"/>
            <w:color w:val="000000" w:themeColor="text1"/>
            <w:sz w:val="24"/>
            <w:szCs w:val="24"/>
            <w:rPrChange w:id="30" w:author="Alejandro Marmolejo" w:date="2016-05-01T04:21:00Z">
              <w:rPr>
                <w:shd w:val="clear" w:color="auto" w:fill="FEFEFE"/>
              </w:rPr>
            </w:rPrChange>
          </w:rPr>
          <w:t xml:space="preserve">, el cual está en prueba pues el total será mostrado al final del proyecto, para poder simular fue necesario el archivo en hexadecimal que contenía nuestro código base y con este así poder cargar al </w:t>
        </w:r>
        <w:proofErr w:type="spellStart"/>
        <w:r w:rsidRPr="00FC4E5D">
          <w:rPr>
            <w:rFonts w:ascii="Times New Roman" w:hAnsi="Times New Roman" w:cs="Times New Roman"/>
            <w:color w:val="000000" w:themeColor="text1"/>
            <w:sz w:val="24"/>
            <w:szCs w:val="24"/>
            <w:rPrChange w:id="31" w:author="Alejandro Marmolejo" w:date="2016-05-01T04:21:00Z">
              <w:rPr>
                <w:shd w:val="clear" w:color="auto" w:fill="FEFEFE"/>
              </w:rPr>
            </w:rPrChange>
          </w:rPr>
          <w:t>arduino</w:t>
        </w:r>
        <w:proofErr w:type="spellEnd"/>
        <w:r w:rsidRPr="00FC4E5D">
          <w:rPr>
            <w:rFonts w:ascii="Times New Roman" w:hAnsi="Times New Roman" w:cs="Times New Roman"/>
            <w:color w:val="000000" w:themeColor="text1"/>
            <w:sz w:val="24"/>
            <w:szCs w:val="24"/>
            <w:rPrChange w:id="32" w:author="Alejandro Marmolejo" w:date="2016-05-01T04:21:00Z">
              <w:rPr>
                <w:shd w:val="clear" w:color="auto" w:fill="FEFEFE"/>
              </w:rPr>
            </w:rPrChange>
          </w:rPr>
          <w:t xml:space="preserve"> simulado en ISIS , de manera que para nuestro código además se estableció de una vez el control </w:t>
        </w:r>
        <w:proofErr w:type="spellStart"/>
        <w:r w:rsidRPr="00FC4E5D">
          <w:rPr>
            <w:rFonts w:ascii="Times New Roman" w:hAnsi="Times New Roman" w:cs="Times New Roman"/>
            <w:color w:val="000000" w:themeColor="text1"/>
            <w:sz w:val="24"/>
            <w:szCs w:val="24"/>
            <w:rPrChange w:id="33" w:author="Alejandro Marmolejo" w:date="2016-05-01T04:21:00Z">
              <w:rPr>
                <w:shd w:val="clear" w:color="auto" w:fill="FEFEFE"/>
              </w:rPr>
            </w:rPrChange>
          </w:rPr>
          <w:t>pid</w:t>
        </w:r>
        <w:proofErr w:type="spellEnd"/>
        <w:r w:rsidRPr="00FC4E5D">
          <w:rPr>
            <w:rFonts w:ascii="Times New Roman" w:hAnsi="Times New Roman" w:cs="Times New Roman"/>
            <w:color w:val="000000" w:themeColor="text1"/>
            <w:sz w:val="24"/>
            <w:szCs w:val="24"/>
            <w:rPrChange w:id="34" w:author="Alejandro Marmolejo" w:date="2016-05-01T04:21:00Z">
              <w:rPr>
                <w:shd w:val="clear" w:color="auto" w:fill="FEFEFE"/>
              </w:rPr>
            </w:rPrChange>
          </w:rPr>
          <w:t>.</w:t>
        </w:r>
      </w:ins>
    </w:p>
    <w:p w:rsidR="000E1B97" w:rsidRDefault="000E1B97" w:rsidP="000E1B97">
      <w:pPr>
        <w:rPr>
          <w:ins w:id="35" w:author="Alejandro Marmolejo" w:date="2016-05-01T04:15:00Z"/>
          <w:rFonts w:ascii="Times New Roman" w:hAnsi="Times New Roman" w:cs="Times New Roman"/>
          <w:color w:val="000000" w:themeColor="text1"/>
        </w:rPr>
        <w:pPrChange w:id="36" w:author="Alejandro Marmolejo" w:date="2016-05-01T04:14:00Z">
          <w:pPr>
            <w:pStyle w:val="Prrafodelista"/>
          </w:pPr>
        </w:pPrChange>
      </w:pPr>
    </w:p>
    <w:p w:rsidR="000E1B97" w:rsidRDefault="000E1B97" w:rsidP="000E1B97">
      <w:pPr>
        <w:rPr>
          <w:ins w:id="37" w:author="Alejandro Marmolejo" w:date="2016-05-01T04:17:00Z"/>
          <w:rFonts w:ascii="Times New Roman" w:hAnsi="Times New Roman" w:cs="Times New Roman"/>
          <w:color w:val="000000" w:themeColor="text1"/>
        </w:rPr>
        <w:pPrChange w:id="38" w:author="Alejandro Marmolejo" w:date="2016-05-01T04:14:00Z">
          <w:pPr>
            <w:pStyle w:val="Prrafodelista"/>
          </w:pPr>
        </w:pPrChange>
      </w:pPr>
      <w:ins w:id="39" w:author="Alejandro Marmolejo" w:date="2016-05-01T04:16:00Z">
        <w:r>
          <w:rPr>
            <w:noProof/>
            <w:lang w:eastAsia="es-CO"/>
          </w:rPr>
          <w:drawing>
            <wp:inline distT="0" distB="0" distL="0" distR="0" wp14:anchorId="65B2CF2F" wp14:editId="0684A534">
              <wp:extent cx="5809908" cy="3050540"/>
              <wp:effectExtent l="0" t="0" r="63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5105" t="14338" r="3598" b="9740"/>
                      <a:stretch/>
                    </pic:blipFill>
                    <pic:spPr bwMode="auto">
                      <a:xfrm>
                        <a:off x="0" y="0"/>
                        <a:ext cx="5822215" cy="3057002"/>
                      </a:xfrm>
                      <a:prstGeom prst="rect">
                        <a:avLst/>
                      </a:prstGeom>
                      <a:ln>
                        <a:noFill/>
                      </a:ln>
                      <a:extLst>
                        <a:ext uri="{53640926-AAD7-44D8-BBD7-CCE9431645EC}">
                          <a14:shadowObscured xmlns:a14="http://schemas.microsoft.com/office/drawing/2010/main"/>
                        </a:ext>
                      </a:extLst>
                    </pic:spPr>
                  </pic:pic>
                </a:graphicData>
              </a:graphic>
            </wp:inline>
          </w:drawing>
        </w:r>
      </w:ins>
    </w:p>
    <w:p w:rsidR="000E1B97" w:rsidRDefault="000E1B97" w:rsidP="000E1B97">
      <w:pPr>
        <w:pStyle w:val="Prrafodelista"/>
        <w:jc w:val="center"/>
        <w:rPr>
          <w:ins w:id="40" w:author="Alejandro Marmolejo" w:date="2016-05-01T04:17:00Z"/>
          <w:rFonts w:ascii="Times New Roman" w:hAnsi="Times New Roman" w:cs="Times New Roman"/>
          <w:color w:val="000000" w:themeColor="text1"/>
          <w:sz w:val="24"/>
          <w:szCs w:val="24"/>
        </w:rPr>
      </w:pPr>
      <w:ins w:id="41" w:author="Alejandro Marmolejo" w:date="2016-05-01T04:17:00Z">
        <w:r>
          <w:rPr>
            <w:rFonts w:ascii="Times New Roman" w:hAnsi="Times New Roman" w:cs="Times New Roman"/>
            <w:color w:val="000000" w:themeColor="text1"/>
            <w:sz w:val="24"/>
            <w:szCs w:val="24"/>
          </w:rPr>
          <w:t>Fig.7</w:t>
        </w:r>
        <w:r w:rsidRPr="00866D3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Implementación en </w:t>
        </w:r>
        <w:proofErr w:type="spellStart"/>
        <w:r>
          <w:rPr>
            <w:rFonts w:ascii="Times New Roman" w:hAnsi="Times New Roman" w:cs="Times New Roman"/>
            <w:color w:val="000000" w:themeColor="text1"/>
            <w:sz w:val="24"/>
            <w:szCs w:val="24"/>
          </w:rPr>
          <w:t>proteus</w:t>
        </w:r>
        <w:proofErr w:type="spellEnd"/>
      </w:ins>
    </w:p>
    <w:p w:rsidR="000E1B97" w:rsidRPr="000E1B97" w:rsidRDefault="000E1B97" w:rsidP="000E1B97">
      <w:pPr>
        <w:rPr>
          <w:rFonts w:ascii="Times New Roman" w:hAnsi="Times New Roman" w:cs="Times New Roman"/>
          <w:color w:val="000000" w:themeColor="text1"/>
          <w:rPrChange w:id="42" w:author="Alejandro Marmolejo" w:date="2016-05-01T04:14:00Z">
            <w:rPr>
              <w:rFonts w:ascii="Times New Roman" w:hAnsi="Times New Roman" w:cs="Times New Roman"/>
              <w:color w:val="000000" w:themeColor="text1"/>
              <w:sz w:val="24"/>
              <w:szCs w:val="24"/>
            </w:rPr>
          </w:rPrChange>
        </w:rPr>
        <w:pPrChange w:id="43" w:author="Alejandro Marmolejo" w:date="2016-05-01T04:14:00Z">
          <w:pPr>
            <w:pStyle w:val="Prrafodelista"/>
          </w:pPr>
        </w:pPrChange>
      </w:pPr>
    </w:p>
    <w:sectPr w:rsidR="000E1B97" w:rsidRPr="000E1B97">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173F" w:rsidRDefault="00B6173F" w:rsidP="007C28D0">
      <w:pPr>
        <w:spacing w:after="0" w:line="240" w:lineRule="auto"/>
      </w:pPr>
      <w:r>
        <w:separator/>
      </w:r>
    </w:p>
  </w:endnote>
  <w:endnote w:type="continuationSeparator" w:id="0">
    <w:p w:rsidR="00B6173F" w:rsidRDefault="00B6173F" w:rsidP="007C2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MR1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173F" w:rsidRDefault="00B6173F" w:rsidP="007C28D0">
      <w:pPr>
        <w:spacing w:after="0" w:line="240" w:lineRule="auto"/>
      </w:pPr>
      <w:r>
        <w:separator/>
      </w:r>
    </w:p>
  </w:footnote>
  <w:footnote w:type="continuationSeparator" w:id="0">
    <w:p w:rsidR="00B6173F" w:rsidRDefault="00B6173F" w:rsidP="007C28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8D0" w:rsidRDefault="007C28D0">
    <w:pPr>
      <w:pStyle w:val="Encabezado"/>
    </w:pPr>
    <w:r>
      <w:t xml:space="preserve">UNIVERSIDAD DEL QUINDIO </w:t>
    </w:r>
  </w:p>
  <w:p w:rsidR="007C28D0" w:rsidRDefault="007C28D0">
    <w:pPr>
      <w:pStyle w:val="Encabezado"/>
    </w:pPr>
    <w:r>
      <w:t xml:space="preserve">MICROPROSESADORES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6654A"/>
    <w:multiLevelType w:val="hybridMultilevel"/>
    <w:tmpl w:val="A0F4575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4157C80"/>
    <w:multiLevelType w:val="hybridMultilevel"/>
    <w:tmpl w:val="2EAE4E4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49F1EE0"/>
    <w:multiLevelType w:val="hybridMultilevel"/>
    <w:tmpl w:val="B194F4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6EC75E6"/>
    <w:multiLevelType w:val="hybridMultilevel"/>
    <w:tmpl w:val="A4E44B9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2DF46ED"/>
    <w:multiLevelType w:val="hybridMultilevel"/>
    <w:tmpl w:val="09C65340"/>
    <w:lvl w:ilvl="0" w:tplc="1542FDEC">
      <w:numFmt w:val="bullet"/>
      <w:lvlText w:val="-"/>
      <w:lvlJc w:val="left"/>
      <w:pPr>
        <w:ind w:left="720" w:hanging="360"/>
      </w:pPr>
      <w:rPr>
        <w:rFonts w:ascii="CMR10" w:eastAsiaTheme="minorHAnsi" w:hAnsi="CMR10" w:cs="CMR10"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erardo Lopez">
    <w15:presenceInfo w15:providerId="Windows Live" w15:userId="8751ffd2ea402429"/>
  </w15:person>
  <w15:person w15:author="Alejandro Marmolejo">
    <w15:presenceInfo w15:providerId="None" w15:userId="Alejandro Marmolej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8D0"/>
    <w:rsid w:val="0001332B"/>
    <w:rsid w:val="0004157B"/>
    <w:rsid w:val="00053B50"/>
    <w:rsid w:val="000760A9"/>
    <w:rsid w:val="000906DF"/>
    <w:rsid w:val="000A6869"/>
    <w:rsid w:val="000B4802"/>
    <w:rsid w:val="000C4F17"/>
    <w:rsid w:val="000D0561"/>
    <w:rsid w:val="000D1E36"/>
    <w:rsid w:val="000D6DA1"/>
    <w:rsid w:val="000E1B97"/>
    <w:rsid w:val="000E58B4"/>
    <w:rsid w:val="0010271E"/>
    <w:rsid w:val="00112FAA"/>
    <w:rsid w:val="00115713"/>
    <w:rsid w:val="00126682"/>
    <w:rsid w:val="001325E0"/>
    <w:rsid w:val="00140493"/>
    <w:rsid w:val="00142CAB"/>
    <w:rsid w:val="001509EA"/>
    <w:rsid w:val="00173D96"/>
    <w:rsid w:val="00193140"/>
    <w:rsid w:val="001A4253"/>
    <w:rsid w:val="001B0CAB"/>
    <w:rsid w:val="001B2645"/>
    <w:rsid w:val="001C31F9"/>
    <w:rsid w:val="001C3998"/>
    <w:rsid w:val="001D6828"/>
    <w:rsid w:val="00214012"/>
    <w:rsid w:val="002152BF"/>
    <w:rsid w:val="00247983"/>
    <w:rsid w:val="00256FFF"/>
    <w:rsid w:val="002602F0"/>
    <w:rsid w:val="00267465"/>
    <w:rsid w:val="002751C5"/>
    <w:rsid w:val="00290209"/>
    <w:rsid w:val="002A049F"/>
    <w:rsid w:val="002B74B6"/>
    <w:rsid w:val="002C0841"/>
    <w:rsid w:val="002C2A76"/>
    <w:rsid w:val="002D16D4"/>
    <w:rsid w:val="002E0B6F"/>
    <w:rsid w:val="002E29CA"/>
    <w:rsid w:val="002F521F"/>
    <w:rsid w:val="003015B4"/>
    <w:rsid w:val="00311E6F"/>
    <w:rsid w:val="00312A18"/>
    <w:rsid w:val="00312F8A"/>
    <w:rsid w:val="0032604F"/>
    <w:rsid w:val="00335BD6"/>
    <w:rsid w:val="003646F2"/>
    <w:rsid w:val="00372E2E"/>
    <w:rsid w:val="00382F47"/>
    <w:rsid w:val="003878C9"/>
    <w:rsid w:val="003B3DA0"/>
    <w:rsid w:val="003F29D6"/>
    <w:rsid w:val="00414160"/>
    <w:rsid w:val="004145A6"/>
    <w:rsid w:val="004217D4"/>
    <w:rsid w:val="004265C8"/>
    <w:rsid w:val="00432C63"/>
    <w:rsid w:val="0048573D"/>
    <w:rsid w:val="0049146A"/>
    <w:rsid w:val="004B1ED7"/>
    <w:rsid w:val="004C5E47"/>
    <w:rsid w:val="004E1F18"/>
    <w:rsid w:val="004E3F11"/>
    <w:rsid w:val="004E7FFD"/>
    <w:rsid w:val="0051212B"/>
    <w:rsid w:val="00551138"/>
    <w:rsid w:val="005579DD"/>
    <w:rsid w:val="00567934"/>
    <w:rsid w:val="005778FE"/>
    <w:rsid w:val="005833F1"/>
    <w:rsid w:val="005964AD"/>
    <w:rsid w:val="005C263A"/>
    <w:rsid w:val="005C264F"/>
    <w:rsid w:val="005C2C5E"/>
    <w:rsid w:val="005E4280"/>
    <w:rsid w:val="005F7B24"/>
    <w:rsid w:val="00630775"/>
    <w:rsid w:val="00631BF1"/>
    <w:rsid w:val="006439B4"/>
    <w:rsid w:val="006504ED"/>
    <w:rsid w:val="00653E04"/>
    <w:rsid w:val="006646F4"/>
    <w:rsid w:val="00666C4A"/>
    <w:rsid w:val="006733BD"/>
    <w:rsid w:val="00680EE5"/>
    <w:rsid w:val="006D2D24"/>
    <w:rsid w:val="007060F1"/>
    <w:rsid w:val="00714613"/>
    <w:rsid w:val="00721984"/>
    <w:rsid w:val="00742046"/>
    <w:rsid w:val="007600E8"/>
    <w:rsid w:val="0076724C"/>
    <w:rsid w:val="007725B3"/>
    <w:rsid w:val="00776C7A"/>
    <w:rsid w:val="007928E6"/>
    <w:rsid w:val="007B04FD"/>
    <w:rsid w:val="007C28D0"/>
    <w:rsid w:val="00804DA5"/>
    <w:rsid w:val="008108BD"/>
    <w:rsid w:val="008148FF"/>
    <w:rsid w:val="00832C2A"/>
    <w:rsid w:val="00841BB0"/>
    <w:rsid w:val="00847E3B"/>
    <w:rsid w:val="00855681"/>
    <w:rsid w:val="00856990"/>
    <w:rsid w:val="00861145"/>
    <w:rsid w:val="00861CD7"/>
    <w:rsid w:val="00866D35"/>
    <w:rsid w:val="00872389"/>
    <w:rsid w:val="0088245F"/>
    <w:rsid w:val="008A38BC"/>
    <w:rsid w:val="008A5731"/>
    <w:rsid w:val="008B3883"/>
    <w:rsid w:val="008C3346"/>
    <w:rsid w:val="00930744"/>
    <w:rsid w:val="00934583"/>
    <w:rsid w:val="00950B66"/>
    <w:rsid w:val="00952DFC"/>
    <w:rsid w:val="00957DC0"/>
    <w:rsid w:val="00960441"/>
    <w:rsid w:val="009620A5"/>
    <w:rsid w:val="009770B2"/>
    <w:rsid w:val="009871D2"/>
    <w:rsid w:val="009A767E"/>
    <w:rsid w:val="009E0FDE"/>
    <w:rsid w:val="009F2BC2"/>
    <w:rsid w:val="00A03CEB"/>
    <w:rsid w:val="00A1011D"/>
    <w:rsid w:val="00A249FA"/>
    <w:rsid w:val="00A276FF"/>
    <w:rsid w:val="00A27AC8"/>
    <w:rsid w:val="00A368A1"/>
    <w:rsid w:val="00A36E59"/>
    <w:rsid w:val="00A54C7A"/>
    <w:rsid w:val="00A60503"/>
    <w:rsid w:val="00A65434"/>
    <w:rsid w:val="00A65FE9"/>
    <w:rsid w:val="00A70B78"/>
    <w:rsid w:val="00A81AD0"/>
    <w:rsid w:val="00A95D22"/>
    <w:rsid w:val="00AA1B93"/>
    <w:rsid w:val="00AA7C81"/>
    <w:rsid w:val="00AB73F0"/>
    <w:rsid w:val="00AC27CB"/>
    <w:rsid w:val="00AD06FE"/>
    <w:rsid w:val="00AD3282"/>
    <w:rsid w:val="00AD7EC7"/>
    <w:rsid w:val="00AF006D"/>
    <w:rsid w:val="00B02248"/>
    <w:rsid w:val="00B05A86"/>
    <w:rsid w:val="00B234FC"/>
    <w:rsid w:val="00B31221"/>
    <w:rsid w:val="00B44C25"/>
    <w:rsid w:val="00B54CB5"/>
    <w:rsid w:val="00B57F44"/>
    <w:rsid w:val="00B6173F"/>
    <w:rsid w:val="00BA6613"/>
    <w:rsid w:val="00BB0F1B"/>
    <w:rsid w:val="00BE08D7"/>
    <w:rsid w:val="00BE4351"/>
    <w:rsid w:val="00BF5770"/>
    <w:rsid w:val="00C14A14"/>
    <w:rsid w:val="00C241A6"/>
    <w:rsid w:val="00C3483A"/>
    <w:rsid w:val="00C35014"/>
    <w:rsid w:val="00C47D3A"/>
    <w:rsid w:val="00C56249"/>
    <w:rsid w:val="00C80611"/>
    <w:rsid w:val="00CA6D0C"/>
    <w:rsid w:val="00CB18C5"/>
    <w:rsid w:val="00CB4E4B"/>
    <w:rsid w:val="00CC0D2E"/>
    <w:rsid w:val="00CF2996"/>
    <w:rsid w:val="00D05129"/>
    <w:rsid w:val="00D10366"/>
    <w:rsid w:val="00D17010"/>
    <w:rsid w:val="00D23593"/>
    <w:rsid w:val="00D35C4D"/>
    <w:rsid w:val="00D50361"/>
    <w:rsid w:val="00D5087B"/>
    <w:rsid w:val="00D572D9"/>
    <w:rsid w:val="00D60004"/>
    <w:rsid w:val="00D60BC3"/>
    <w:rsid w:val="00D626DE"/>
    <w:rsid w:val="00DA0FC1"/>
    <w:rsid w:val="00DC7E26"/>
    <w:rsid w:val="00DD06F4"/>
    <w:rsid w:val="00DD2B3E"/>
    <w:rsid w:val="00DE06EF"/>
    <w:rsid w:val="00E0388F"/>
    <w:rsid w:val="00E30308"/>
    <w:rsid w:val="00E41D63"/>
    <w:rsid w:val="00E43DBB"/>
    <w:rsid w:val="00E44DED"/>
    <w:rsid w:val="00E515B7"/>
    <w:rsid w:val="00E642A3"/>
    <w:rsid w:val="00E64549"/>
    <w:rsid w:val="00E70A40"/>
    <w:rsid w:val="00E71917"/>
    <w:rsid w:val="00E936D3"/>
    <w:rsid w:val="00E9498F"/>
    <w:rsid w:val="00EA00DE"/>
    <w:rsid w:val="00EA23C5"/>
    <w:rsid w:val="00EA4B52"/>
    <w:rsid w:val="00EB4262"/>
    <w:rsid w:val="00EC2681"/>
    <w:rsid w:val="00EE59AF"/>
    <w:rsid w:val="00EE7F75"/>
    <w:rsid w:val="00F1074D"/>
    <w:rsid w:val="00F154BE"/>
    <w:rsid w:val="00F16608"/>
    <w:rsid w:val="00F25F7C"/>
    <w:rsid w:val="00F2723F"/>
    <w:rsid w:val="00F359BA"/>
    <w:rsid w:val="00F75D81"/>
    <w:rsid w:val="00F83633"/>
    <w:rsid w:val="00F86748"/>
    <w:rsid w:val="00FC4E5D"/>
    <w:rsid w:val="00FC4F46"/>
    <w:rsid w:val="00FF16E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ACCAD2"/>
  <w15:docId w15:val="{3E3408B1-4E01-4356-BA22-B37566815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3">
    <w:name w:val="heading 3"/>
    <w:basedOn w:val="Normal"/>
    <w:link w:val="Ttulo3Car"/>
    <w:uiPriority w:val="9"/>
    <w:qFormat/>
    <w:rsid w:val="00173D96"/>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C28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28D0"/>
  </w:style>
  <w:style w:type="paragraph" w:styleId="Piedepgina">
    <w:name w:val="footer"/>
    <w:basedOn w:val="Normal"/>
    <w:link w:val="PiedepginaCar"/>
    <w:uiPriority w:val="99"/>
    <w:unhideWhenUsed/>
    <w:rsid w:val="007C28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28D0"/>
  </w:style>
  <w:style w:type="paragraph" w:styleId="Prrafodelista">
    <w:name w:val="List Paragraph"/>
    <w:basedOn w:val="Normal"/>
    <w:uiPriority w:val="34"/>
    <w:qFormat/>
    <w:rsid w:val="000B4802"/>
    <w:pPr>
      <w:ind w:left="720"/>
      <w:contextualSpacing/>
    </w:pPr>
  </w:style>
  <w:style w:type="character" w:customStyle="1" w:styleId="5yl5">
    <w:name w:val="_5yl5"/>
    <w:basedOn w:val="Fuentedeprrafopredeter"/>
    <w:rsid w:val="00115713"/>
  </w:style>
  <w:style w:type="paragraph" w:styleId="Textodeglobo">
    <w:name w:val="Balloon Text"/>
    <w:basedOn w:val="Normal"/>
    <w:link w:val="TextodegloboCar"/>
    <w:uiPriority w:val="99"/>
    <w:semiHidden/>
    <w:unhideWhenUsed/>
    <w:rsid w:val="008148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48FF"/>
    <w:rPr>
      <w:rFonts w:ascii="Tahoma" w:hAnsi="Tahoma" w:cs="Tahoma"/>
      <w:sz w:val="16"/>
      <w:szCs w:val="16"/>
    </w:rPr>
  </w:style>
  <w:style w:type="character" w:styleId="Textodelmarcadordeposicin">
    <w:name w:val="Placeholder Text"/>
    <w:basedOn w:val="Fuentedeprrafopredeter"/>
    <w:uiPriority w:val="99"/>
    <w:semiHidden/>
    <w:rsid w:val="001B0CAB"/>
    <w:rPr>
      <w:color w:val="808080"/>
    </w:rPr>
  </w:style>
  <w:style w:type="table" w:styleId="Listamedia2-nfasis1">
    <w:name w:val="Medium List 2 Accent 1"/>
    <w:basedOn w:val="Tablanormal"/>
    <w:uiPriority w:val="66"/>
    <w:rsid w:val="00267465"/>
    <w:pPr>
      <w:spacing w:after="0" w:line="240" w:lineRule="auto"/>
    </w:pPr>
    <w:rPr>
      <w:rFonts w:asciiTheme="majorHAnsi" w:eastAsiaTheme="majorEastAsia" w:hAnsiTheme="majorHAnsi" w:cstheme="majorBidi"/>
      <w:color w:val="000000" w:themeColor="text1"/>
      <w:lang w:eastAsia="es-CO"/>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510f">
    <w:name w:val="_510f"/>
    <w:basedOn w:val="Fuentedeprrafopredeter"/>
    <w:rsid w:val="00C241A6"/>
  </w:style>
  <w:style w:type="character" w:customStyle="1" w:styleId="apple-converted-space">
    <w:name w:val="apple-converted-space"/>
    <w:basedOn w:val="Fuentedeprrafopredeter"/>
    <w:rsid w:val="00856990"/>
  </w:style>
  <w:style w:type="character" w:styleId="nfasis">
    <w:name w:val="Emphasis"/>
    <w:basedOn w:val="Fuentedeprrafopredeter"/>
    <w:uiPriority w:val="20"/>
    <w:qFormat/>
    <w:rsid w:val="00856990"/>
    <w:rPr>
      <w:i/>
      <w:iCs/>
    </w:rPr>
  </w:style>
  <w:style w:type="character" w:customStyle="1" w:styleId="Ttulo3Car">
    <w:name w:val="Título 3 Car"/>
    <w:basedOn w:val="Fuentedeprrafopredeter"/>
    <w:link w:val="Ttulo3"/>
    <w:uiPriority w:val="9"/>
    <w:rsid w:val="00173D96"/>
    <w:rPr>
      <w:rFonts w:ascii="Times New Roman" w:eastAsia="Times New Roman" w:hAnsi="Times New Roman" w:cs="Times New Roman"/>
      <w:b/>
      <w:bCs/>
      <w:sz w:val="27"/>
      <w:szCs w:val="27"/>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643379">
      <w:bodyDiv w:val="1"/>
      <w:marLeft w:val="0"/>
      <w:marRight w:val="0"/>
      <w:marTop w:val="0"/>
      <w:marBottom w:val="0"/>
      <w:divBdr>
        <w:top w:val="none" w:sz="0" w:space="0" w:color="auto"/>
        <w:left w:val="none" w:sz="0" w:space="0" w:color="auto"/>
        <w:bottom w:val="none" w:sz="0" w:space="0" w:color="auto"/>
        <w:right w:val="none" w:sz="0" w:space="0" w:color="auto"/>
      </w:divBdr>
      <w:divsChild>
        <w:div w:id="1440367642">
          <w:marLeft w:val="540"/>
          <w:marRight w:val="0"/>
          <w:marTop w:val="0"/>
          <w:marBottom w:val="0"/>
          <w:divBdr>
            <w:top w:val="none" w:sz="0" w:space="0" w:color="auto"/>
            <w:left w:val="none" w:sz="0" w:space="0" w:color="auto"/>
            <w:bottom w:val="none" w:sz="0" w:space="0" w:color="auto"/>
            <w:right w:val="none" w:sz="0" w:space="0" w:color="auto"/>
          </w:divBdr>
          <w:divsChild>
            <w:div w:id="1135685007">
              <w:marLeft w:val="0"/>
              <w:marRight w:val="0"/>
              <w:marTop w:val="0"/>
              <w:marBottom w:val="0"/>
              <w:divBdr>
                <w:top w:val="none" w:sz="0" w:space="0" w:color="auto"/>
                <w:left w:val="none" w:sz="0" w:space="0" w:color="auto"/>
                <w:bottom w:val="none" w:sz="0" w:space="0" w:color="auto"/>
                <w:right w:val="none" w:sz="0" w:space="0" w:color="auto"/>
              </w:divBdr>
              <w:divsChild>
                <w:div w:id="1009916708">
                  <w:marLeft w:val="0"/>
                  <w:marRight w:val="0"/>
                  <w:marTop w:val="0"/>
                  <w:marBottom w:val="0"/>
                  <w:divBdr>
                    <w:top w:val="single" w:sz="6" w:space="0" w:color="D5D5D5"/>
                    <w:left w:val="single" w:sz="6" w:space="0" w:color="D5D5D5"/>
                    <w:bottom w:val="single" w:sz="6" w:space="0" w:color="D5D5D5"/>
                    <w:right w:val="single" w:sz="6" w:space="0" w:color="D5D5D5"/>
                  </w:divBdr>
                  <w:divsChild>
                    <w:div w:id="2068918811">
                      <w:marLeft w:val="0"/>
                      <w:marRight w:val="0"/>
                      <w:marTop w:val="0"/>
                      <w:marBottom w:val="0"/>
                      <w:divBdr>
                        <w:top w:val="none" w:sz="0" w:space="0" w:color="auto"/>
                        <w:left w:val="none" w:sz="0" w:space="0" w:color="auto"/>
                        <w:bottom w:val="none" w:sz="0" w:space="0" w:color="auto"/>
                        <w:right w:val="none" w:sz="0" w:space="0" w:color="auto"/>
                      </w:divBdr>
                      <w:divsChild>
                        <w:div w:id="19582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778410">
          <w:marLeft w:val="540"/>
          <w:marRight w:val="0"/>
          <w:marTop w:val="0"/>
          <w:marBottom w:val="0"/>
          <w:divBdr>
            <w:top w:val="none" w:sz="0" w:space="0" w:color="auto"/>
            <w:left w:val="none" w:sz="0" w:space="0" w:color="auto"/>
            <w:bottom w:val="none" w:sz="0" w:space="0" w:color="auto"/>
            <w:right w:val="none" w:sz="0" w:space="0" w:color="auto"/>
          </w:divBdr>
          <w:divsChild>
            <w:div w:id="1325662507">
              <w:marLeft w:val="0"/>
              <w:marRight w:val="0"/>
              <w:marTop w:val="0"/>
              <w:marBottom w:val="0"/>
              <w:divBdr>
                <w:top w:val="none" w:sz="0" w:space="0" w:color="auto"/>
                <w:left w:val="none" w:sz="0" w:space="0" w:color="auto"/>
                <w:bottom w:val="none" w:sz="0" w:space="0" w:color="auto"/>
                <w:right w:val="none" w:sz="0" w:space="0" w:color="auto"/>
              </w:divBdr>
              <w:divsChild>
                <w:div w:id="1529367322">
                  <w:marLeft w:val="0"/>
                  <w:marRight w:val="0"/>
                  <w:marTop w:val="0"/>
                  <w:marBottom w:val="0"/>
                  <w:divBdr>
                    <w:top w:val="single" w:sz="6" w:space="0" w:color="D5D5D5"/>
                    <w:left w:val="single" w:sz="6" w:space="0" w:color="D5D5D5"/>
                    <w:bottom w:val="single" w:sz="6" w:space="0" w:color="D5D5D5"/>
                    <w:right w:val="single" w:sz="6" w:space="0" w:color="D5D5D5"/>
                  </w:divBdr>
                  <w:divsChild>
                    <w:div w:id="405422127">
                      <w:marLeft w:val="0"/>
                      <w:marRight w:val="0"/>
                      <w:marTop w:val="0"/>
                      <w:marBottom w:val="0"/>
                      <w:divBdr>
                        <w:top w:val="none" w:sz="0" w:space="0" w:color="auto"/>
                        <w:left w:val="none" w:sz="0" w:space="0" w:color="auto"/>
                        <w:bottom w:val="none" w:sz="0" w:space="0" w:color="auto"/>
                        <w:right w:val="none" w:sz="0" w:space="0" w:color="auto"/>
                      </w:divBdr>
                      <w:divsChild>
                        <w:div w:id="66200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890361">
      <w:bodyDiv w:val="1"/>
      <w:marLeft w:val="0"/>
      <w:marRight w:val="0"/>
      <w:marTop w:val="0"/>
      <w:marBottom w:val="0"/>
      <w:divBdr>
        <w:top w:val="none" w:sz="0" w:space="0" w:color="auto"/>
        <w:left w:val="none" w:sz="0" w:space="0" w:color="auto"/>
        <w:bottom w:val="none" w:sz="0" w:space="0" w:color="auto"/>
        <w:right w:val="none" w:sz="0" w:space="0" w:color="auto"/>
      </w:divBdr>
    </w:div>
    <w:div w:id="901477608">
      <w:bodyDiv w:val="1"/>
      <w:marLeft w:val="0"/>
      <w:marRight w:val="0"/>
      <w:marTop w:val="0"/>
      <w:marBottom w:val="0"/>
      <w:divBdr>
        <w:top w:val="none" w:sz="0" w:space="0" w:color="auto"/>
        <w:left w:val="none" w:sz="0" w:space="0" w:color="auto"/>
        <w:bottom w:val="none" w:sz="0" w:space="0" w:color="auto"/>
        <w:right w:val="none" w:sz="0" w:space="0" w:color="auto"/>
      </w:divBdr>
      <w:divsChild>
        <w:div w:id="368116119">
          <w:marLeft w:val="0"/>
          <w:marRight w:val="0"/>
          <w:marTop w:val="0"/>
          <w:marBottom w:val="0"/>
          <w:divBdr>
            <w:top w:val="none" w:sz="0" w:space="0" w:color="auto"/>
            <w:left w:val="none" w:sz="0" w:space="0" w:color="auto"/>
            <w:bottom w:val="none" w:sz="0" w:space="0" w:color="auto"/>
            <w:right w:val="none" w:sz="0" w:space="0" w:color="auto"/>
          </w:divBdr>
          <w:divsChild>
            <w:div w:id="1507941470">
              <w:marLeft w:val="0"/>
              <w:marRight w:val="0"/>
              <w:marTop w:val="0"/>
              <w:marBottom w:val="0"/>
              <w:divBdr>
                <w:top w:val="none" w:sz="0" w:space="0" w:color="auto"/>
                <w:left w:val="none" w:sz="0" w:space="0" w:color="auto"/>
                <w:bottom w:val="none" w:sz="0" w:space="0" w:color="auto"/>
                <w:right w:val="none" w:sz="0" w:space="0" w:color="auto"/>
              </w:divBdr>
              <w:divsChild>
                <w:div w:id="2086877692">
                  <w:marLeft w:val="120"/>
                  <w:marRight w:val="120"/>
                  <w:marTop w:val="150"/>
                  <w:marBottom w:val="150"/>
                  <w:divBdr>
                    <w:top w:val="none" w:sz="0" w:space="0" w:color="auto"/>
                    <w:left w:val="none" w:sz="0" w:space="0" w:color="auto"/>
                    <w:bottom w:val="none" w:sz="0" w:space="0" w:color="auto"/>
                    <w:right w:val="none" w:sz="0" w:space="0" w:color="auto"/>
                  </w:divBdr>
                  <w:divsChild>
                    <w:div w:id="1424495580">
                      <w:marLeft w:val="0"/>
                      <w:marRight w:val="0"/>
                      <w:marTop w:val="0"/>
                      <w:marBottom w:val="0"/>
                      <w:divBdr>
                        <w:top w:val="none" w:sz="0" w:space="0" w:color="auto"/>
                        <w:left w:val="none" w:sz="0" w:space="0" w:color="auto"/>
                        <w:bottom w:val="none" w:sz="0" w:space="0" w:color="auto"/>
                        <w:right w:val="none" w:sz="0" w:space="0" w:color="auto"/>
                      </w:divBdr>
                      <w:divsChild>
                        <w:div w:id="1456170185">
                          <w:marLeft w:val="540"/>
                          <w:marRight w:val="0"/>
                          <w:marTop w:val="0"/>
                          <w:marBottom w:val="0"/>
                          <w:divBdr>
                            <w:top w:val="none" w:sz="0" w:space="0" w:color="auto"/>
                            <w:left w:val="none" w:sz="0" w:space="0" w:color="auto"/>
                            <w:bottom w:val="none" w:sz="0" w:space="0" w:color="auto"/>
                            <w:right w:val="none" w:sz="0" w:space="0" w:color="auto"/>
                          </w:divBdr>
                          <w:divsChild>
                            <w:div w:id="500900608">
                              <w:marLeft w:val="0"/>
                              <w:marRight w:val="0"/>
                              <w:marTop w:val="0"/>
                              <w:marBottom w:val="0"/>
                              <w:divBdr>
                                <w:top w:val="none" w:sz="0" w:space="0" w:color="auto"/>
                                <w:left w:val="none" w:sz="0" w:space="0" w:color="auto"/>
                                <w:bottom w:val="none" w:sz="0" w:space="0" w:color="auto"/>
                                <w:right w:val="none" w:sz="0" w:space="0" w:color="auto"/>
                              </w:divBdr>
                              <w:divsChild>
                                <w:div w:id="1440368122">
                                  <w:marLeft w:val="0"/>
                                  <w:marRight w:val="0"/>
                                  <w:marTop w:val="0"/>
                                  <w:marBottom w:val="0"/>
                                  <w:divBdr>
                                    <w:top w:val="single" w:sz="6" w:space="0" w:color="D5D5D5"/>
                                    <w:left w:val="single" w:sz="6" w:space="0" w:color="D5D5D5"/>
                                    <w:bottom w:val="single" w:sz="6" w:space="0" w:color="D5D5D5"/>
                                    <w:right w:val="single" w:sz="6" w:space="0" w:color="D5D5D5"/>
                                  </w:divBdr>
                                  <w:divsChild>
                                    <w:div w:id="9258972">
                                      <w:marLeft w:val="0"/>
                                      <w:marRight w:val="0"/>
                                      <w:marTop w:val="0"/>
                                      <w:marBottom w:val="0"/>
                                      <w:divBdr>
                                        <w:top w:val="none" w:sz="0" w:space="0" w:color="auto"/>
                                        <w:left w:val="none" w:sz="0" w:space="0" w:color="auto"/>
                                        <w:bottom w:val="none" w:sz="0" w:space="0" w:color="auto"/>
                                        <w:right w:val="none" w:sz="0" w:space="0" w:color="auto"/>
                                      </w:divBdr>
                                      <w:divsChild>
                                        <w:div w:id="71932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77364">
                          <w:marLeft w:val="540"/>
                          <w:marRight w:val="0"/>
                          <w:marTop w:val="0"/>
                          <w:marBottom w:val="0"/>
                          <w:divBdr>
                            <w:top w:val="none" w:sz="0" w:space="0" w:color="auto"/>
                            <w:left w:val="none" w:sz="0" w:space="0" w:color="auto"/>
                            <w:bottom w:val="none" w:sz="0" w:space="0" w:color="auto"/>
                            <w:right w:val="none" w:sz="0" w:space="0" w:color="auto"/>
                          </w:divBdr>
                          <w:divsChild>
                            <w:div w:id="97219231">
                              <w:marLeft w:val="0"/>
                              <w:marRight w:val="0"/>
                              <w:marTop w:val="0"/>
                              <w:marBottom w:val="0"/>
                              <w:divBdr>
                                <w:top w:val="none" w:sz="0" w:space="0" w:color="auto"/>
                                <w:left w:val="none" w:sz="0" w:space="0" w:color="auto"/>
                                <w:bottom w:val="none" w:sz="0" w:space="0" w:color="auto"/>
                                <w:right w:val="none" w:sz="0" w:space="0" w:color="auto"/>
                              </w:divBdr>
                              <w:divsChild>
                                <w:div w:id="445585917">
                                  <w:marLeft w:val="0"/>
                                  <w:marRight w:val="0"/>
                                  <w:marTop w:val="0"/>
                                  <w:marBottom w:val="0"/>
                                  <w:divBdr>
                                    <w:top w:val="single" w:sz="6" w:space="0" w:color="D5D5D5"/>
                                    <w:left w:val="single" w:sz="6" w:space="0" w:color="D5D5D5"/>
                                    <w:bottom w:val="single" w:sz="6" w:space="0" w:color="D5D5D5"/>
                                    <w:right w:val="single" w:sz="6" w:space="0" w:color="D5D5D5"/>
                                  </w:divBdr>
                                  <w:divsChild>
                                    <w:div w:id="383989394">
                                      <w:marLeft w:val="0"/>
                                      <w:marRight w:val="0"/>
                                      <w:marTop w:val="0"/>
                                      <w:marBottom w:val="0"/>
                                      <w:divBdr>
                                        <w:top w:val="none" w:sz="0" w:space="0" w:color="auto"/>
                                        <w:left w:val="none" w:sz="0" w:space="0" w:color="auto"/>
                                        <w:bottom w:val="none" w:sz="0" w:space="0" w:color="auto"/>
                                        <w:right w:val="none" w:sz="0" w:space="0" w:color="auto"/>
                                      </w:divBdr>
                                      <w:divsChild>
                                        <w:div w:id="19766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228517">
                          <w:marLeft w:val="540"/>
                          <w:marRight w:val="0"/>
                          <w:marTop w:val="0"/>
                          <w:marBottom w:val="0"/>
                          <w:divBdr>
                            <w:top w:val="none" w:sz="0" w:space="0" w:color="auto"/>
                            <w:left w:val="none" w:sz="0" w:space="0" w:color="auto"/>
                            <w:bottom w:val="none" w:sz="0" w:space="0" w:color="auto"/>
                            <w:right w:val="none" w:sz="0" w:space="0" w:color="auto"/>
                          </w:divBdr>
                          <w:divsChild>
                            <w:div w:id="1832404564">
                              <w:marLeft w:val="0"/>
                              <w:marRight w:val="0"/>
                              <w:marTop w:val="0"/>
                              <w:marBottom w:val="0"/>
                              <w:divBdr>
                                <w:top w:val="none" w:sz="0" w:space="0" w:color="auto"/>
                                <w:left w:val="none" w:sz="0" w:space="0" w:color="auto"/>
                                <w:bottom w:val="none" w:sz="0" w:space="0" w:color="auto"/>
                                <w:right w:val="none" w:sz="0" w:space="0" w:color="auto"/>
                              </w:divBdr>
                              <w:divsChild>
                                <w:div w:id="1492603566">
                                  <w:marLeft w:val="0"/>
                                  <w:marRight w:val="0"/>
                                  <w:marTop w:val="0"/>
                                  <w:marBottom w:val="0"/>
                                  <w:divBdr>
                                    <w:top w:val="single" w:sz="6" w:space="0" w:color="D5D5D5"/>
                                    <w:left w:val="single" w:sz="6" w:space="0" w:color="D5D5D5"/>
                                    <w:bottom w:val="single" w:sz="6" w:space="0" w:color="D5D5D5"/>
                                    <w:right w:val="single" w:sz="6" w:space="0" w:color="D5D5D5"/>
                                  </w:divBdr>
                                  <w:divsChild>
                                    <w:div w:id="1442649842">
                                      <w:marLeft w:val="0"/>
                                      <w:marRight w:val="0"/>
                                      <w:marTop w:val="0"/>
                                      <w:marBottom w:val="0"/>
                                      <w:divBdr>
                                        <w:top w:val="none" w:sz="0" w:space="0" w:color="auto"/>
                                        <w:left w:val="none" w:sz="0" w:space="0" w:color="auto"/>
                                        <w:bottom w:val="none" w:sz="0" w:space="0" w:color="auto"/>
                                        <w:right w:val="none" w:sz="0" w:space="0" w:color="auto"/>
                                      </w:divBdr>
                                      <w:divsChild>
                                        <w:div w:id="5781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855186">
                          <w:marLeft w:val="540"/>
                          <w:marRight w:val="0"/>
                          <w:marTop w:val="0"/>
                          <w:marBottom w:val="0"/>
                          <w:divBdr>
                            <w:top w:val="none" w:sz="0" w:space="0" w:color="auto"/>
                            <w:left w:val="none" w:sz="0" w:space="0" w:color="auto"/>
                            <w:bottom w:val="none" w:sz="0" w:space="0" w:color="auto"/>
                            <w:right w:val="none" w:sz="0" w:space="0" w:color="auto"/>
                          </w:divBdr>
                          <w:divsChild>
                            <w:div w:id="1278679768">
                              <w:marLeft w:val="0"/>
                              <w:marRight w:val="0"/>
                              <w:marTop w:val="0"/>
                              <w:marBottom w:val="0"/>
                              <w:divBdr>
                                <w:top w:val="none" w:sz="0" w:space="0" w:color="auto"/>
                                <w:left w:val="none" w:sz="0" w:space="0" w:color="auto"/>
                                <w:bottom w:val="none" w:sz="0" w:space="0" w:color="auto"/>
                                <w:right w:val="none" w:sz="0" w:space="0" w:color="auto"/>
                              </w:divBdr>
                              <w:divsChild>
                                <w:div w:id="1523545158">
                                  <w:marLeft w:val="0"/>
                                  <w:marRight w:val="0"/>
                                  <w:marTop w:val="0"/>
                                  <w:marBottom w:val="0"/>
                                  <w:divBdr>
                                    <w:top w:val="single" w:sz="6" w:space="0" w:color="D5D5D5"/>
                                    <w:left w:val="single" w:sz="6" w:space="0" w:color="D5D5D5"/>
                                    <w:bottom w:val="single" w:sz="6" w:space="0" w:color="D5D5D5"/>
                                    <w:right w:val="single" w:sz="6" w:space="0" w:color="D5D5D5"/>
                                  </w:divBdr>
                                  <w:divsChild>
                                    <w:div w:id="814032344">
                                      <w:marLeft w:val="0"/>
                                      <w:marRight w:val="0"/>
                                      <w:marTop w:val="0"/>
                                      <w:marBottom w:val="0"/>
                                      <w:divBdr>
                                        <w:top w:val="none" w:sz="0" w:space="0" w:color="auto"/>
                                        <w:left w:val="none" w:sz="0" w:space="0" w:color="auto"/>
                                        <w:bottom w:val="none" w:sz="0" w:space="0" w:color="auto"/>
                                        <w:right w:val="none" w:sz="0" w:space="0" w:color="auto"/>
                                      </w:divBdr>
                                      <w:divsChild>
                                        <w:div w:id="91435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242683">
                          <w:marLeft w:val="540"/>
                          <w:marRight w:val="0"/>
                          <w:marTop w:val="0"/>
                          <w:marBottom w:val="0"/>
                          <w:divBdr>
                            <w:top w:val="none" w:sz="0" w:space="0" w:color="auto"/>
                            <w:left w:val="none" w:sz="0" w:space="0" w:color="auto"/>
                            <w:bottom w:val="none" w:sz="0" w:space="0" w:color="auto"/>
                            <w:right w:val="none" w:sz="0" w:space="0" w:color="auto"/>
                          </w:divBdr>
                          <w:divsChild>
                            <w:div w:id="587466318">
                              <w:marLeft w:val="0"/>
                              <w:marRight w:val="0"/>
                              <w:marTop w:val="0"/>
                              <w:marBottom w:val="0"/>
                              <w:divBdr>
                                <w:top w:val="none" w:sz="0" w:space="0" w:color="auto"/>
                                <w:left w:val="none" w:sz="0" w:space="0" w:color="auto"/>
                                <w:bottom w:val="none" w:sz="0" w:space="0" w:color="auto"/>
                                <w:right w:val="none" w:sz="0" w:space="0" w:color="auto"/>
                              </w:divBdr>
                              <w:divsChild>
                                <w:div w:id="1864633883">
                                  <w:marLeft w:val="0"/>
                                  <w:marRight w:val="0"/>
                                  <w:marTop w:val="0"/>
                                  <w:marBottom w:val="0"/>
                                  <w:divBdr>
                                    <w:top w:val="single" w:sz="6" w:space="0" w:color="D5D5D5"/>
                                    <w:left w:val="single" w:sz="6" w:space="0" w:color="D5D5D5"/>
                                    <w:bottom w:val="single" w:sz="6" w:space="0" w:color="D5D5D5"/>
                                    <w:right w:val="single" w:sz="6" w:space="0" w:color="D5D5D5"/>
                                  </w:divBdr>
                                  <w:divsChild>
                                    <w:div w:id="368529383">
                                      <w:marLeft w:val="0"/>
                                      <w:marRight w:val="0"/>
                                      <w:marTop w:val="0"/>
                                      <w:marBottom w:val="0"/>
                                      <w:divBdr>
                                        <w:top w:val="none" w:sz="0" w:space="0" w:color="auto"/>
                                        <w:left w:val="none" w:sz="0" w:space="0" w:color="auto"/>
                                        <w:bottom w:val="none" w:sz="0" w:space="0" w:color="auto"/>
                                        <w:right w:val="none" w:sz="0" w:space="0" w:color="auto"/>
                                      </w:divBdr>
                                      <w:divsChild>
                                        <w:div w:id="10442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803758">
                          <w:marLeft w:val="540"/>
                          <w:marRight w:val="0"/>
                          <w:marTop w:val="0"/>
                          <w:marBottom w:val="0"/>
                          <w:divBdr>
                            <w:top w:val="none" w:sz="0" w:space="0" w:color="auto"/>
                            <w:left w:val="none" w:sz="0" w:space="0" w:color="auto"/>
                            <w:bottom w:val="none" w:sz="0" w:space="0" w:color="auto"/>
                            <w:right w:val="none" w:sz="0" w:space="0" w:color="auto"/>
                          </w:divBdr>
                          <w:divsChild>
                            <w:div w:id="1974209853">
                              <w:marLeft w:val="0"/>
                              <w:marRight w:val="0"/>
                              <w:marTop w:val="0"/>
                              <w:marBottom w:val="0"/>
                              <w:divBdr>
                                <w:top w:val="none" w:sz="0" w:space="0" w:color="auto"/>
                                <w:left w:val="none" w:sz="0" w:space="0" w:color="auto"/>
                                <w:bottom w:val="none" w:sz="0" w:space="0" w:color="auto"/>
                                <w:right w:val="none" w:sz="0" w:space="0" w:color="auto"/>
                              </w:divBdr>
                              <w:divsChild>
                                <w:div w:id="408506373">
                                  <w:marLeft w:val="0"/>
                                  <w:marRight w:val="0"/>
                                  <w:marTop w:val="0"/>
                                  <w:marBottom w:val="0"/>
                                  <w:divBdr>
                                    <w:top w:val="single" w:sz="6" w:space="0" w:color="D5D5D5"/>
                                    <w:left w:val="single" w:sz="6" w:space="0" w:color="D5D5D5"/>
                                    <w:bottom w:val="single" w:sz="6" w:space="0" w:color="D5D5D5"/>
                                    <w:right w:val="single" w:sz="6" w:space="0" w:color="D5D5D5"/>
                                  </w:divBdr>
                                  <w:divsChild>
                                    <w:div w:id="1171456094">
                                      <w:marLeft w:val="0"/>
                                      <w:marRight w:val="0"/>
                                      <w:marTop w:val="0"/>
                                      <w:marBottom w:val="0"/>
                                      <w:divBdr>
                                        <w:top w:val="none" w:sz="0" w:space="0" w:color="auto"/>
                                        <w:left w:val="none" w:sz="0" w:space="0" w:color="auto"/>
                                        <w:bottom w:val="none" w:sz="0" w:space="0" w:color="auto"/>
                                        <w:right w:val="none" w:sz="0" w:space="0" w:color="auto"/>
                                      </w:divBdr>
                                      <w:divsChild>
                                        <w:div w:id="80959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21129">
                          <w:marLeft w:val="540"/>
                          <w:marRight w:val="0"/>
                          <w:marTop w:val="0"/>
                          <w:marBottom w:val="0"/>
                          <w:divBdr>
                            <w:top w:val="none" w:sz="0" w:space="0" w:color="auto"/>
                            <w:left w:val="none" w:sz="0" w:space="0" w:color="auto"/>
                            <w:bottom w:val="none" w:sz="0" w:space="0" w:color="auto"/>
                            <w:right w:val="none" w:sz="0" w:space="0" w:color="auto"/>
                          </w:divBdr>
                          <w:divsChild>
                            <w:div w:id="716851732">
                              <w:marLeft w:val="0"/>
                              <w:marRight w:val="0"/>
                              <w:marTop w:val="0"/>
                              <w:marBottom w:val="0"/>
                              <w:divBdr>
                                <w:top w:val="none" w:sz="0" w:space="0" w:color="auto"/>
                                <w:left w:val="none" w:sz="0" w:space="0" w:color="auto"/>
                                <w:bottom w:val="none" w:sz="0" w:space="0" w:color="auto"/>
                                <w:right w:val="none" w:sz="0" w:space="0" w:color="auto"/>
                              </w:divBdr>
                              <w:divsChild>
                                <w:div w:id="975447287">
                                  <w:marLeft w:val="0"/>
                                  <w:marRight w:val="0"/>
                                  <w:marTop w:val="0"/>
                                  <w:marBottom w:val="0"/>
                                  <w:divBdr>
                                    <w:top w:val="single" w:sz="6" w:space="0" w:color="D5D5D5"/>
                                    <w:left w:val="single" w:sz="6" w:space="0" w:color="D5D5D5"/>
                                    <w:bottom w:val="single" w:sz="6" w:space="0" w:color="D5D5D5"/>
                                    <w:right w:val="single" w:sz="6" w:space="0" w:color="D5D5D5"/>
                                  </w:divBdr>
                                  <w:divsChild>
                                    <w:div w:id="1942643453">
                                      <w:marLeft w:val="0"/>
                                      <w:marRight w:val="0"/>
                                      <w:marTop w:val="0"/>
                                      <w:marBottom w:val="0"/>
                                      <w:divBdr>
                                        <w:top w:val="none" w:sz="0" w:space="0" w:color="auto"/>
                                        <w:left w:val="none" w:sz="0" w:space="0" w:color="auto"/>
                                        <w:bottom w:val="none" w:sz="0" w:space="0" w:color="auto"/>
                                        <w:right w:val="none" w:sz="0" w:space="0" w:color="auto"/>
                                      </w:divBdr>
                                      <w:divsChild>
                                        <w:div w:id="59100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095019">
                          <w:marLeft w:val="540"/>
                          <w:marRight w:val="0"/>
                          <w:marTop w:val="0"/>
                          <w:marBottom w:val="0"/>
                          <w:divBdr>
                            <w:top w:val="none" w:sz="0" w:space="0" w:color="auto"/>
                            <w:left w:val="none" w:sz="0" w:space="0" w:color="auto"/>
                            <w:bottom w:val="none" w:sz="0" w:space="0" w:color="auto"/>
                            <w:right w:val="none" w:sz="0" w:space="0" w:color="auto"/>
                          </w:divBdr>
                          <w:divsChild>
                            <w:div w:id="1602487801">
                              <w:marLeft w:val="0"/>
                              <w:marRight w:val="0"/>
                              <w:marTop w:val="0"/>
                              <w:marBottom w:val="0"/>
                              <w:divBdr>
                                <w:top w:val="none" w:sz="0" w:space="0" w:color="auto"/>
                                <w:left w:val="none" w:sz="0" w:space="0" w:color="auto"/>
                                <w:bottom w:val="none" w:sz="0" w:space="0" w:color="auto"/>
                                <w:right w:val="none" w:sz="0" w:space="0" w:color="auto"/>
                              </w:divBdr>
                              <w:divsChild>
                                <w:div w:id="1601715243">
                                  <w:marLeft w:val="0"/>
                                  <w:marRight w:val="0"/>
                                  <w:marTop w:val="0"/>
                                  <w:marBottom w:val="0"/>
                                  <w:divBdr>
                                    <w:top w:val="single" w:sz="6" w:space="0" w:color="D5D5D5"/>
                                    <w:left w:val="single" w:sz="6" w:space="0" w:color="D5D5D5"/>
                                    <w:bottom w:val="single" w:sz="6" w:space="0" w:color="D5D5D5"/>
                                    <w:right w:val="single" w:sz="6" w:space="0" w:color="D5D5D5"/>
                                  </w:divBdr>
                                  <w:divsChild>
                                    <w:div w:id="1177230827">
                                      <w:marLeft w:val="0"/>
                                      <w:marRight w:val="0"/>
                                      <w:marTop w:val="0"/>
                                      <w:marBottom w:val="0"/>
                                      <w:divBdr>
                                        <w:top w:val="none" w:sz="0" w:space="0" w:color="auto"/>
                                        <w:left w:val="none" w:sz="0" w:space="0" w:color="auto"/>
                                        <w:bottom w:val="none" w:sz="0" w:space="0" w:color="auto"/>
                                        <w:right w:val="none" w:sz="0" w:space="0" w:color="auto"/>
                                      </w:divBdr>
                                      <w:divsChild>
                                        <w:div w:id="177833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555540">
                  <w:marLeft w:val="120"/>
                  <w:marRight w:val="120"/>
                  <w:marTop w:val="150"/>
                  <w:marBottom w:val="150"/>
                  <w:divBdr>
                    <w:top w:val="none" w:sz="0" w:space="0" w:color="auto"/>
                    <w:left w:val="none" w:sz="0" w:space="0" w:color="auto"/>
                    <w:bottom w:val="none" w:sz="0" w:space="0" w:color="auto"/>
                    <w:right w:val="none" w:sz="0" w:space="0" w:color="auto"/>
                  </w:divBdr>
                  <w:divsChild>
                    <w:div w:id="2125340219">
                      <w:marLeft w:val="0"/>
                      <w:marRight w:val="0"/>
                      <w:marTop w:val="0"/>
                      <w:marBottom w:val="0"/>
                      <w:divBdr>
                        <w:top w:val="none" w:sz="0" w:space="0" w:color="auto"/>
                        <w:left w:val="none" w:sz="0" w:space="0" w:color="auto"/>
                        <w:bottom w:val="none" w:sz="0" w:space="0" w:color="auto"/>
                        <w:right w:val="none" w:sz="0" w:space="0" w:color="auto"/>
                      </w:divBdr>
                    </w:div>
                    <w:div w:id="1117410384">
                      <w:marLeft w:val="660"/>
                      <w:marRight w:val="0"/>
                      <w:marTop w:val="0"/>
                      <w:marBottom w:val="15"/>
                      <w:divBdr>
                        <w:top w:val="none" w:sz="0" w:space="0" w:color="auto"/>
                        <w:left w:val="none" w:sz="0" w:space="0" w:color="auto"/>
                        <w:bottom w:val="none" w:sz="0" w:space="0" w:color="auto"/>
                        <w:right w:val="none" w:sz="0" w:space="0" w:color="auto"/>
                      </w:divBdr>
                    </w:div>
                    <w:div w:id="1496844174">
                      <w:marLeft w:val="0"/>
                      <w:marRight w:val="0"/>
                      <w:marTop w:val="0"/>
                      <w:marBottom w:val="0"/>
                      <w:divBdr>
                        <w:top w:val="none" w:sz="0" w:space="0" w:color="auto"/>
                        <w:left w:val="none" w:sz="0" w:space="0" w:color="auto"/>
                        <w:bottom w:val="none" w:sz="0" w:space="0" w:color="auto"/>
                        <w:right w:val="none" w:sz="0" w:space="0" w:color="auto"/>
                      </w:divBdr>
                      <w:divsChild>
                        <w:div w:id="1848399453">
                          <w:marLeft w:val="540"/>
                          <w:marRight w:val="0"/>
                          <w:marTop w:val="0"/>
                          <w:marBottom w:val="0"/>
                          <w:divBdr>
                            <w:top w:val="none" w:sz="0" w:space="0" w:color="auto"/>
                            <w:left w:val="none" w:sz="0" w:space="0" w:color="auto"/>
                            <w:bottom w:val="none" w:sz="0" w:space="0" w:color="auto"/>
                            <w:right w:val="none" w:sz="0" w:space="0" w:color="auto"/>
                          </w:divBdr>
                          <w:divsChild>
                            <w:div w:id="1747725044">
                              <w:marLeft w:val="0"/>
                              <w:marRight w:val="0"/>
                              <w:marTop w:val="0"/>
                              <w:marBottom w:val="0"/>
                              <w:divBdr>
                                <w:top w:val="none" w:sz="0" w:space="0" w:color="auto"/>
                                <w:left w:val="none" w:sz="0" w:space="0" w:color="auto"/>
                                <w:bottom w:val="none" w:sz="0" w:space="0" w:color="auto"/>
                                <w:right w:val="none" w:sz="0" w:space="0" w:color="auto"/>
                              </w:divBdr>
                              <w:divsChild>
                                <w:div w:id="1885484525">
                                  <w:marLeft w:val="0"/>
                                  <w:marRight w:val="0"/>
                                  <w:marTop w:val="0"/>
                                  <w:marBottom w:val="0"/>
                                  <w:divBdr>
                                    <w:top w:val="single" w:sz="6" w:space="0" w:color="D5D5D5"/>
                                    <w:left w:val="single" w:sz="6" w:space="0" w:color="D5D5D5"/>
                                    <w:bottom w:val="single" w:sz="6" w:space="0" w:color="D5D5D5"/>
                                    <w:right w:val="single" w:sz="6" w:space="0" w:color="D5D5D5"/>
                                  </w:divBdr>
                                  <w:divsChild>
                                    <w:div w:id="1774592886">
                                      <w:marLeft w:val="0"/>
                                      <w:marRight w:val="0"/>
                                      <w:marTop w:val="0"/>
                                      <w:marBottom w:val="0"/>
                                      <w:divBdr>
                                        <w:top w:val="none" w:sz="0" w:space="0" w:color="auto"/>
                                        <w:left w:val="none" w:sz="0" w:space="0" w:color="auto"/>
                                        <w:bottom w:val="none" w:sz="0" w:space="0" w:color="auto"/>
                                        <w:right w:val="none" w:sz="0" w:space="0" w:color="auto"/>
                                      </w:divBdr>
                                      <w:divsChild>
                                        <w:div w:id="59378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609705">
                          <w:marLeft w:val="540"/>
                          <w:marRight w:val="0"/>
                          <w:marTop w:val="0"/>
                          <w:marBottom w:val="0"/>
                          <w:divBdr>
                            <w:top w:val="none" w:sz="0" w:space="0" w:color="auto"/>
                            <w:left w:val="none" w:sz="0" w:space="0" w:color="auto"/>
                            <w:bottom w:val="none" w:sz="0" w:space="0" w:color="auto"/>
                            <w:right w:val="none" w:sz="0" w:space="0" w:color="auto"/>
                          </w:divBdr>
                          <w:divsChild>
                            <w:div w:id="1650745417">
                              <w:marLeft w:val="0"/>
                              <w:marRight w:val="0"/>
                              <w:marTop w:val="0"/>
                              <w:marBottom w:val="0"/>
                              <w:divBdr>
                                <w:top w:val="none" w:sz="0" w:space="0" w:color="auto"/>
                                <w:left w:val="none" w:sz="0" w:space="0" w:color="auto"/>
                                <w:bottom w:val="none" w:sz="0" w:space="0" w:color="auto"/>
                                <w:right w:val="none" w:sz="0" w:space="0" w:color="auto"/>
                              </w:divBdr>
                              <w:divsChild>
                                <w:div w:id="2098794173">
                                  <w:marLeft w:val="0"/>
                                  <w:marRight w:val="0"/>
                                  <w:marTop w:val="0"/>
                                  <w:marBottom w:val="0"/>
                                  <w:divBdr>
                                    <w:top w:val="single" w:sz="6" w:space="0" w:color="D5D5D5"/>
                                    <w:left w:val="single" w:sz="6" w:space="0" w:color="D5D5D5"/>
                                    <w:bottom w:val="single" w:sz="6" w:space="0" w:color="D5D5D5"/>
                                    <w:right w:val="single" w:sz="6" w:space="0" w:color="D5D5D5"/>
                                  </w:divBdr>
                                  <w:divsChild>
                                    <w:div w:id="12610798">
                                      <w:marLeft w:val="0"/>
                                      <w:marRight w:val="0"/>
                                      <w:marTop w:val="0"/>
                                      <w:marBottom w:val="0"/>
                                      <w:divBdr>
                                        <w:top w:val="none" w:sz="0" w:space="0" w:color="auto"/>
                                        <w:left w:val="none" w:sz="0" w:space="0" w:color="auto"/>
                                        <w:bottom w:val="none" w:sz="0" w:space="0" w:color="auto"/>
                                        <w:right w:val="none" w:sz="0" w:space="0" w:color="auto"/>
                                      </w:divBdr>
                                      <w:divsChild>
                                        <w:div w:id="10778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7833502">
                  <w:marLeft w:val="120"/>
                  <w:marRight w:val="120"/>
                  <w:marTop w:val="150"/>
                  <w:marBottom w:val="45"/>
                  <w:divBdr>
                    <w:top w:val="none" w:sz="0" w:space="0" w:color="auto"/>
                    <w:left w:val="none" w:sz="0" w:space="0" w:color="auto"/>
                    <w:bottom w:val="none" w:sz="0" w:space="0" w:color="auto"/>
                    <w:right w:val="none" w:sz="0" w:space="0" w:color="auto"/>
                  </w:divBdr>
                  <w:divsChild>
                    <w:div w:id="1111315820">
                      <w:marLeft w:val="0"/>
                      <w:marRight w:val="0"/>
                      <w:marTop w:val="0"/>
                      <w:marBottom w:val="0"/>
                      <w:divBdr>
                        <w:top w:val="none" w:sz="0" w:space="0" w:color="auto"/>
                        <w:left w:val="none" w:sz="0" w:space="0" w:color="auto"/>
                        <w:bottom w:val="none" w:sz="0" w:space="0" w:color="auto"/>
                        <w:right w:val="none" w:sz="0" w:space="0" w:color="auto"/>
                      </w:divBdr>
                    </w:div>
                    <w:div w:id="544948276">
                      <w:marLeft w:val="660"/>
                      <w:marRight w:val="0"/>
                      <w:marTop w:val="0"/>
                      <w:marBottom w:val="15"/>
                      <w:divBdr>
                        <w:top w:val="none" w:sz="0" w:space="0" w:color="auto"/>
                        <w:left w:val="none" w:sz="0" w:space="0" w:color="auto"/>
                        <w:bottom w:val="none" w:sz="0" w:space="0" w:color="auto"/>
                        <w:right w:val="none" w:sz="0" w:space="0" w:color="auto"/>
                      </w:divBdr>
                    </w:div>
                    <w:div w:id="1632248601">
                      <w:marLeft w:val="0"/>
                      <w:marRight w:val="0"/>
                      <w:marTop w:val="0"/>
                      <w:marBottom w:val="0"/>
                      <w:divBdr>
                        <w:top w:val="none" w:sz="0" w:space="0" w:color="auto"/>
                        <w:left w:val="none" w:sz="0" w:space="0" w:color="auto"/>
                        <w:bottom w:val="none" w:sz="0" w:space="0" w:color="auto"/>
                        <w:right w:val="none" w:sz="0" w:space="0" w:color="auto"/>
                      </w:divBdr>
                      <w:divsChild>
                        <w:div w:id="987125790">
                          <w:marLeft w:val="540"/>
                          <w:marRight w:val="0"/>
                          <w:marTop w:val="0"/>
                          <w:marBottom w:val="0"/>
                          <w:divBdr>
                            <w:top w:val="none" w:sz="0" w:space="0" w:color="auto"/>
                            <w:left w:val="none" w:sz="0" w:space="0" w:color="auto"/>
                            <w:bottom w:val="none" w:sz="0" w:space="0" w:color="auto"/>
                            <w:right w:val="none" w:sz="0" w:space="0" w:color="auto"/>
                          </w:divBdr>
                          <w:divsChild>
                            <w:div w:id="1107312232">
                              <w:marLeft w:val="0"/>
                              <w:marRight w:val="0"/>
                              <w:marTop w:val="0"/>
                              <w:marBottom w:val="0"/>
                              <w:divBdr>
                                <w:top w:val="none" w:sz="0" w:space="0" w:color="auto"/>
                                <w:left w:val="none" w:sz="0" w:space="0" w:color="auto"/>
                                <w:bottom w:val="none" w:sz="0" w:space="0" w:color="auto"/>
                                <w:right w:val="none" w:sz="0" w:space="0" w:color="auto"/>
                              </w:divBdr>
                              <w:divsChild>
                                <w:div w:id="442893134">
                                  <w:marLeft w:val="0"/>
                                  <w:marRight w:val="0"/>
                                  <w:marTop w:val="0"/>
                                  <w:marBottom w:val="0"/>
                                  <w:divBdr>
                                    <w:top w:val="single" w:sz="6" w:space="0" w:color="D5D5D5"/>
                                    <w:left w:val="single" w:sz="6" w:space="0" w:color="D5D5D5"/>
                                    <w:bottom w:val="single" w:sz="6" w:space="0" w:color="D5D5D5"/>
                                    <w:right w:val="single" w:sz="6" w:space="0" w:color="D5D5D5"/>
                                  </w:divBdr>
                                  <w:divsChild>
                                    <w:div w:id="1778938198">
                                      <w:marLeft w:val="0"/>
                                      <w:marRight w:val="0"/>
                                      <w:marTop w:val="0"/>
                                      <w:marBottom w:val="0"/>
                                      <w:divBdr>
                                        <w:top w:val="none" w:sz="0" w:space="0" w:color="auto"/>
                                        <w:left w:val="none" w:sz="0" w:space="0" w:color="auto"/>
                                        <w:bottom w:val="none" w:sz="0" w:space="0" w:color="auto"/>
                                        <w:right w:val="none" w:sz="0" w:space="0" w:color="auto"/>
                                      </w:divBdr>
                                      <w:divsChild>
                                        <w:div w:id="92931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285389">
                          <w:marLeft w:val="540"/>
                          <w:marRight w:val="0"/>
                          <w:marTop w:val="0"/>
                          <w:marBottom w:val="0"/>
                          <w:divBdr>
                            <w:top w:val="none" w:sz="0" w:space="0" w:color="auto"/>
                            <w:left w:val="none" w:sz="0" w:space="0" w:color="auto"/>
                            <w:bottom w:val="none" w:sz="0" w:space="0" w:color="auto"/>
                            <w:right w:val="none" w:sz="0" w:space="0" w:color="auto"/>
                          </w:divBdr>
                          <w:divsChild>
                            <w:div w:id="1913463482">
                              <w:marLeft w:val="0"/>
                              <w:marRight w:val="0"/>
                              <w:marTop w:val="0"/>
                              <w:marBottom w:val="0"/>
                              <w:divBdr>
                                <w:top w:val="none" w:sz="0" w:space="0" w:color="auto"/>
                                <w:left w:val="none" w:sz="0" w:space="0" w:color="auto"/>
                                <w:bottom w:val="none" w:sz="0" w:space="0" w:color="auto"/>
                                <w:right w:val="none" w:sz="0" w:space="0" w:color="auto"/>
                              </w:divBdr>
                              <w:divsChild>
                                <w:div w:id="1936209159">
                                  <w:marLeft w:val="0"/>
                                  <w:marRight w:val="0"/>
                                  <w:marTop w:val="0"/>
                                  <w:marBottom w:val="0"/>
                                  <w:divBdr>
                                    <w:top w:val="single" w:sz="6" w:space="0" w:color="D5D5D5"/>
                                    <w:left w:val="single" w:sz="6" w:space="0" w:color="D5D5D5"/>
                                    <w:bottom w:val="single" w:sz="6" w:space="0" w:color="D5D5D5"/>
                                    <w:right w:val="single" w:sz="6" w:space="0" w:color="D5D5D5"/>
                                  </w:divBdr>
                                  <w:divsChild>
                                    <w:div w:id="860243295">
                                      <w:marLeft w:val="0"/>
                                      <w:marRight w:val="0"/>
                                      <w:marTop w:val="0"/>
                                      <w:marBottom w:val="0"/>
                                      <w:divBdr>
                                        <w:top w:val="none" w:sz="0" w:space="0" w:color="auto"/>
                                        <w:left w:val="none" w:sz="0" w:space="0" w:color="auto"/>
                                        <w:bottom w:val="none" w:sz="0" w:space="0" w:color="auto"/>
                                        <w:right w:val="none" w:sz="0" w:space="0" w:color="auto"/>
                                      </w:divBdr>
                                      <w:divsChild>
                                        <w:div w:id="19065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9298008">
          <w:marLeft w:val="660"/>
          <w:marRight w:val="0"/>
          <w:marTop w:val="0"/>
          <w:marBottom w:val="0"/>
          <w:divBdr>
            <w:top w:val="none" w:sz="0" w:space="0" w:color="auto"/>
            <w:left w:val="none" w:sz="0" w:space="0" w:color="auto"/>
            <w:bottom w:val="none" w:sz="0" w:space="0" w:color="auto"/>
            <w:right w:val="none" w:sz="0" w:space="0" w:color="auto"/>
          </w:divBdr>
        </w:div>
      </w:divsChild>
    </w:div>
    <w:div w:id="994803413">
      <w:bodyDiv w:val="1"/>
      <w:marLeft w:val="0"/>
      <w:marRight w:val="0"/>
      <w:marTop w:val="0"/>
      <w:marBottom w:val="0"/>
      <w:divBdr>
        <w:top w:val="none" w:sz="0" w:space="0" w:color="auto"/>
        <w:left w:val="none" w:sz="0" w:space="0" w:color="auto"/>
        <w:bottom w:val="none" w:sz="0" w:space="0" w:color="auto"/>
        <w:right w:val="none" w:sz="0" w:space="0" w:color="auto"/>
      </w:divBdr>
      <w:divsChild>
        <w:div w:id="129788590">
          <w:marLeft w:val="120"/>
          <w:marRight w:val="120"/>
          <w:marTop w:val="150"/>
          <w:marBottom w:val="150"/>
          <w:divBdr>
            <w:top w:val="none" w:sz="0" w:space="0" w:color="auto"/>
            <w:left w:val="none" w:sz="0" w:space="0" w:color="auto"/>
            <w:bottom w:val="none" w:sz="0" w:space="0" w:color="auto"/>
            <w:right w:val="none" w:sz="0" w:space="0" w:color="auto"/>
          </w:divBdr>
          <w:divsChild>
            <w:div w:id="109207512">
              <w:marLeft w:val="0"/>
              <w:marRight w:val="0"/>
              <w:marTop w:val="0"/>
              <w:marBottom w:val="0"/>
              <w:divBdr>
                <w:top w:val="none" w:sz="0" w:space="0" w:color="auto"/>
                <w:left w:val="none" w:sz="0" w:space="0" w:color="auto"/>
                <w:bottom w:val="none" w:sz="0" w:space="0" w:color="auto"/>
                <w:right w:val="none" w:sz="0" w:space="0" w:color="auto"/>
              </w:divBdr>
              <w:divsChild>
                <w:div w:id="679282832">
                  <w:marLeft w:val="540"/>
                  <w:marRight w:val="0"/>
                  <w:marTop w:val="0"/>
                  <w:marBottom w:val="0"/>
                  <w:divBdr>
                    <w:top w:val="none" w:sz="0" w:space="0" w:color="auto"/>
                    <w:left w:val="none" w:sz="0" w:space="0" w:color="auto"/>
                    <w:bottom w:val="none" w:sz="0" w:space="0" w:color="auto"/>
                    <w:right w:val="none" w:sz="0" w:space="0" w:color="auto"/>
                  </w:divBdr>
                  <w:divsChild>
                    <w:div w:id="1943149808">
                      <w:marLeft w:val="0"/>
                      <w:marRight w:val="0"/>
                      <w:marTop w:val="0"/>
                      <w:marBottom w:val="0"/>
                      <w:divBdr>
                        <w:top w:val="none" w:sz="0" w:space="0" w:color="auto"/>
                        <w:left w:val="none" w:sz="0" w:space="0" w:color="auto"/>
                        <w:bottom w:val="none" w:sz="0" w:space="0" w:color="auto"/>
                        <w:right w:val="none" w:sz="0" w:space="0" w:color="auto"/>
                      </w:divBdr>
                      <w:divsChild>
                        <w:div w:id="1942059596">
                          <w:marLeft w:val="0"/>
                          <w:marRight w:val="0"/>
                          <w:marTop w:val="0"/>
                          <w:marBottom w:val="0"/>
                          <w:divBdr>
                            <w:top w:val="single" w:sz="6" w:space="0" w:color="D5D5D5"/>
                            <w:left w:val="single" w:sz="6" w:space="0" w:color="D5D5D5"/>
                            <w:bottom w:val="single" w:sz="6" w:space="0" w:color="D5D5D5"/>
                            <w:right w:val="single" w:sz="6" w:space="0" w:color="D5D5D5"/>
                          </w:divBdr>
                          <w:divsChild>
                            <w:div w:id="792559137">
                              <w:marLeft w:val="0"/>
                              <w:marRight w:val="0"/>
                              <w:marTop w:val="0"/>
                              <w:marBottom w:val="0"/>
                              <w:divBdr>
                                <w:top w:val="none" w:sz="0" w:space="0" w:color="auto"/>
                                <w:left w:val="none" w:sz="0" w:space="0" w:color="auto"/>
                                <w:bottom w:val="none" w:sz="0" w:space="0" w:color="auto"/>
                                <w:right w:val="none" w:sz="0" w:space="0" w:color="auto"/>
                              </w:divBdr>
                              <w:divsChild>
                                <w:div w:id="62686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3089978">
          <w:marLeft w:val="120"/>
          <w:marRight w:val="120"/>
          <w:marTop w:val="150"/>
          <w:marBottom w:val="150"/>
          <w:divBdr>
            <w:top w:val="none" w:sz="0" w:space="0" w:color="auto"/>
            <w:left w:val="none" w:sz="0" w:space="0" w:color="auto"/>
            <w:bottom w:val="none" w:sz="0" w:space="0" w:color="auto"/>
            <w:right w:val="none" w:sz="0" w:space="0" w:color="auto"/>
          </w:divBdr>
          <w:divsChild>
            <w:div w:id="929118685">
              <w:marLeft w:val="0"/>
              <w:marRight w:val="0"/>
              <w:marTop w:val="0"/>
              <w:marBottom w:val="0"/>
              <w:divBdr>
                <w:top w:val="none" w:sz="0" w:space="0" w:color="auto"/>
                <w:left w:val="none" w:sz="0" w:space="0" w:color="auto"/>
                <w:bottom w:val="none" w:sz="0" w:space="0" w:color="auto"/>
                <w:right w:val="none" w:sz="0" w:space="0" w:color="auto"/>
              </w:divBdr>
            </w:div>
            <w:div w:id="534777938">
              <w:marLeft w:val="0"/>
              <w:marRight w:val="0"/>
              <w:marTop w:val="0"/>
              <w:marBottom w:val="0"/>
              <w:divBdr>
                <w:top w:val="none" w:sz="0" w:space="0" w:color="auto"/>
                <w:left w:val="none" w:sz="0" w:space="0" w:color="auto"/>
                <w:bottom w:val="none" w:sz="0" w:space="0" w:color="auto"/>
                <w:right w:val="none" w:sz="0" w:space="0" w:color="auto"/>
              </w:divBdr>
              <w:divsChild>
                <w:div w:id="1074668097">
                  <w:marLeft w:val="540"/>
                  <w:marRight w:val="0"/>
                  <w:marTop w:val="0"/>
                  <w:marBottom w:val="0"/>
                  <w:divBdr>
                    <w:top w:val="none" w:sz="0" w:space="0" w:color="auto"/>
                    <w:left w:val="none" w:sz="0" w:space="0" w:color="auto"/>
                    <w:bottom w:val="none" w:sz="0" w:space="0" w:color="auto"/>
                    <w:right w:val="none" w:sz="0" w:space="0" w:color="auto"/>
                  </w:divBdr>
                  <w:divsChild>
                    <w:div w:id="733508107">
                      <w:marLeft w:val="0"/>
                      <w:marRight w:val="0"/>
                      <w:marTop w:val="0"/>
                      <w:marBottom w:val="0"/>
                      <w:divBdr>
                        <w:top w:val="none" w:sz="0" w:space="0" w:color="auto"/>
                        <w:left w:val="none" w:sz="0" w:space="0" w:color="auto"/>
                        <w:bottom w:val="none" w:sz="0" w:space="0" w:color="auto"/>
                        <w:right w:val="none" w:sz="0" w:space="0" w:color="auto"/>
                      </w:divBdr>
                      <w:divsChild>
                        <w:div w:id="1737195019">
                          <w:marLeft w:val="0"/>
                          <w:marRight w:val="0"/>
                          <w:marTop w:val="0"/>
                          <w:marBottom w:val="0"/>
                          <w:divBdr>
                            <w:top w:val="single" w:sz="6" w:space="0" w:color="D5D5D5"/>
                            <w:left w:val="single" w:sz="6" w:space="0" w:color="D5D5D5"/>
                            <w:bottom w:val="single" w:sz="6" w:space="0" w:color="D5D5D5"/>
                            <w:right w:val="single" w:sz="6" w:space="0" w:color="D5D5D5"/>
                          </w:divBdr>
                          <w:divsChild>
                            <w:div w:id="2093895221">
                              <w:marLeft w:val="0"/>
                              <w:marRight w:val="0"/>
                              <w:marTop w:val="0"/>
                              <w:marBottom w:val="0"/>
                              <w:divBdr>
                                <w:top w:val="none" w:sz="0" w:space="0" w:color="auto"/>
                                <w:left w:val="none" w:sz="0" w:space="0" w:color="auto"/>
                                <w:bottom w:val="none" w:sz="0" w:space="0" w:color="auto"/>
                                <w:right w:val="none" w:sz="0" w:space="0" w:color="auto"/>
                              </w:divBdr>
                              <w:divsChild>
                                <w:div w:id="211092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684214">
          <w:marLeft w:val="120"/>
          <w:marRight w:val="120"/>
          <w:marTop w:val="150"/>
          <w:marBottom w:val="150"/>
          <w:divBdr>
            <w:top w:val="none" w:sz="0" w:space="0" w:color="auto"/>
            <w:left w:val="none" w:sz="0" w:space="0" w:color="auto"/>
            <w:bottom w:val="none" w:sz="0" w:space="0" w:color="auto"/>
            <w:right w:val="none" w:sz="0" w:space="0" w:color="auto"/>
          </w:divBdr>
          <w:divsChild>
            <w:div w:id="469591708">
              <w:marLeft w:val="0"/>
              <w:marRight w:val="0"/>
              <w:marTop w:val="0"/>
              <w:marBottom w:val="0"/>
              <w:divBdr>
                <w:top w:val="none" w:sz="0" w:space="0" w:color="auto"/>
                <w:left w:val="none" w:sz="0" w:space="0" w:color="auto"/>
                <w:bottom w:val="none" w:sz="0" w:space="0" w:color="auto"/>
                <w:right w:val="none" w:sz="0" w:space="0" w:color="auto"/>
              </w:divBdr>
              <w:divsChild>
                <w:div w:id="1753240726">
                  <w:marLeft w:val="0"/>
                  <w:marRight w:val="0"/>
                  <w:marTop w:val="0"/>
                  <w:marBottom w:val="0"/>
                  <w:divBdr>
                    <w:top w:val="none" w:sz="0" w:space="0" w:color="auto"/>
                    <w:left w:val="none" w:sz="0" w:space="0" w:color="auto"/>
                    <w:bottom w:val="none" w:sz="0" w:space="0" w:color="auto"/>
                    <w:right w:val="none" w:sz="0" w:space="0" w:color="auto"/>
                  </w:divBdr>
                  <w:divsChild>
                    <w:div w:id="275602174">
                      <w:marLeft w:val="0"/>
                      <w:marRight w:val="0"/>
                      <w:marTop w:val="0"/>
                      <w:marBottom w:val="0"/>
                      <w:divBdr>
                        <w:top w:val="none" w:sz="0" w:space="0" w:color="auto"/>
                        <w:left w:val="none" w:sz="0" w:space="0" w:color="auto"/>
                        <w:bottom w:val="none" w:sz="0" w:space="0" w:color="auto"/>
                        <w:right w:val="none" w:sz="0" w:space="0" w:color="auto"/>
                      </w:divBdr>
                      <w:divsChild>
                        <w:div w:id="1536499211">
                          <w:marLeft w:val="0"/>
                          <w:marRight w:val="0"/>
                          <w:marTop w:val="0"/>
                          <w:marBottom w:val="0"/>
                          <w:divBdr>
                            <w:top w:val="single" w:sz="6" w:space="0" w:color="BCC7D6"/>
                            <w:left w:val="single" w:sz="6" w:space="0" w:color="BCC7D6"/>
                            <w:bottom w:val="single" w:sz="6" w:space="0" w:color="BCC7D6"/>
                            <w:right w:val="single" w:sz="6" w:space="0" w:color="BCC7D6"/>
                          </w:divBdr>
                          <w:divsChild>
                            <w:div w:id="884754339">
                              <w:marLeft w:val="0"/>
                              <w:marRight w:val="0"/>
                              <w:marTop w:val="0"/>
                              <w:marBottom w:val="0"/>
                              <w:divBdr>
                                <w:top w:val="none" w:sz="0" w:space="0" w:color="auto"/>
                                <w:left w:val="none" w:sz="0" w:space="0" w:color="auto"/>
                                <w:bottom w:val="none" w:sz="0" w:space="0" w:color="auto"/>
                                <w:right w:val="none" w:sz="0" w:space="0" w:color="auto"/>
                              </w:divBdr>
                              <w:divsChild>
                                <w:div w:id="86621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306506">
                  <w:marLeft w:val="0"/>
                  <w:marRight w:val="0"/>
                  <w:marTop w:val="0"/>
                  <w:marBottom w:val="0"/>
                  <w:divBdr>
                    <w:top w:val="none" w:sz="0" w:space="0" w:color="auto"/>
                    <w:left w:val="none" w:sz="0" w:space="0" w:color="auto"/>
                    <w:bottom w:val="none" w:sz="0" w:space="0" w:color="auto"/>
                    <w:right w:val="none" w:sz="0" w:space="0" w:color="auto"/>
                  </w:divBdr>
                  <w:divsChild>
                    <w:div w:id="711001519">
                      <w:marLeft w:val="0"/>
                      <w:marRight w:val="0"/>
                      <w:marTop w:val="0"/>
                      <w:marBottom w:val="0"/>
                      <w:divBdr>
                        <w:top w:val="none" w:sz="0" w:space="0" w:color="auto"/>
                        <w:left w:val="none" w:sz="0" w:space="0" w:color="auto"/>
                        <w:bottom w:val="none" w:sz="0" w:space="0" w:color="auto"/>
                        <w:right w:val="none" w:sz="0" w:space="0" w:color="auto"/>
                      </w:divBdr>
                      <w:divsChild>
                        <w:div w:id="986326243">
                          <w:marLeft w:val="0"/>
                          <w:marRight w:val="0"/>
                          <w:marTop w:val="0"/>
                          <w:marBottom w:val="0"/>
                          <w:divBdr>
                            <w:top w:val="single" w:sz="6" w:space="0" w:color="BCC7D6"/>
                            <w:left w:val="single" w:sz="6" w:space="0" w:color="BCC7D6"/>
                            <w:bottom w:val="single" w:sz="6" w:space="0" w:color="BCC7D6"/>
                            <w:right w:val="single" w:sz="6" w:space="0" w:color="BCC7D6"/>
                          </w:divBdr>
                          <w:divsChild>
                            <w:div w:id="1096293860">
                              <w:marLeft w:val="0"/>
                              <w:marRight w:val="0"/>
                              <w:marTop w:val="0"/>
                              <w:marBottom w:val="0"/>
                              <w:divBdr>
                                <w:top w:val="none" w:sz="0" w:space="0" w:color="auto"/>
                                <w:left w:val="none" w:sz="0" w:space="0" w:color="auto"/>
                                <w:bottom w:val="none" w:sz="0" w:space="0" w:color="auto"/>
                                <w:right w:val="none" w:sz="0" w:space="0" w:color="auto"/>
                              </w:divBdr>
                              <w:divsChild>
                                <w:div w:id="36374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900047">
          <w:marLeft w:val="120"/>
          <w:marRight w:val="120"/>
          <w:marTop w:val="150"/>
          <w:marBottom w:val="150"/>
          <w:divBdr>
            <w:top w:val="none" w:sz="0" w:space="0" w:color="auto"/>
            <w:left w:val="none" w:sz="0" w:space="0" w:color="auto"/>
            <w:bottom w:val="none" w:sz="0" w:space="0" w:color="auto"/>
            <w:right w:val="none" w:sz="0" w:space="0" w:color="auto"/>
          </w:divBdr>
          <w:divsChild>
            <w:div w:id="452360553">
              <w:marLeft w:val="0"/>
              <w:marRight w:val="0"/>
              <w:marTop w:val="0"/>
              <w:marBottom w:val="0"/>
              <w:divBdr>
                <w:top w:val="none" w:sz="0" w:space="0" w:color="auto"/>
                <w:left w:val="none" w:sz="0" w:space="0" w:color="auto"/>
                <w:bottom w:val="none" w:sz="0" w:space="0" w:color="auto"/>
                <w:right w:val="none" w:sz="0" w:space="0" w:color="auto"/>
              </w:divBdr>
            </w:div>
            <w:div w:id="389234161">
              <w:marLeft w:val="0"/>
              <w:marRight w:val="0"/>
              <w:marTop w:val="0"/>
              <w:marBottom w:val="0"/>
              <w:divBdr>
                <w:top w:val="none" w:sz="0" w:space="0" w:color="auto"/>
                <w:left w:val="none" w:sz="0" w:space="0" w:color="auto"/>
                <w:bottom w:val="none" w:sz="0" w:space="0" w:color="auto"/>
                <w:right w:val="none" w:sz="0" w:space="0" w:color="auto"/>
              </w:divBdr>
              <w:divsChild>
                <w:div w:id="769933227">
                  <w:marLeft w:val="540"/>
                  <w:marRight w:val="0"/>
                  <w:marTop w:val="0"/>
                  <w:marBottom w:val="0"/>
                  <w:divBdr>
                    <w:top w:val="none" w:sz="0" w:space="0" w:color="auto"/>
                    <w:left w:val="none" w:sz="0" w:space="0" w:color="auto"/>
                    <w:bottom w:val="none" w:sz="0" w:space="0" w:color="auto"/>
                    <w:right w:val="none" w:sz="0" w:space="0" w:color="auto"/>
                  </w:divBdr>
                  <w:divsChild>
                    <w:div w:id="1431585141">
                      <w:marLeft w:val="0"/>
                      <w:marRight w:val="0"/>
                      <w:marTop w:val="0"/>
                      <w:marBottom w:val="0"/>
                      <w:divBdr>
                        <w:top w:val="none" w:sz="0" w:space="0" w:color="auto"/>
                        <w:left w:val="none" w:sz="0" w:space="0" w:color="auto"/>
                        <w:bottom w:val="none" w:sz="0" w:space="0" w:color="auto"/>
                        <w:right w:val="none" w:sz="0" w:space="0" w:color="auto"/>
                      </w:divBdr>
                      <w:divsChild>
                        <w:div w:id="344138360">
                          <w:marLeft w:val="0"/>
                          <w:marRight w:val="0"/>
                          <w:marTop w:val="0"/>
                          <w:marBottom w:val="0"/>
                          <w:divBdr>
                            <w:top w:val="single" w:sz="6" w:space="0" w:color="D5D5D5"/>
                            <w:left w:val="single" w:sz="6" w:space="0" w:color="D5D5D5"/>
                            <w:bottom w:val="single" w:sz="6" w:space="0" w:color="D5D5D5"/>
                            <w:right w:val="single" w:sz="6" w:space="0" w:color="D5D5D5"/>
                          </w:divBdr>
                          <w:divsChild>
                            <w:div w:id="1404838771">
                              <w:marLeft w:val="0"/>
                              <w:marRight w:val="0"/>
                              <w:marTop w:val="0"/>
                              <w:marBottom w:val="0"/>
                              <w:divBdr>
                                <w:top w:val="none" w:sz="0" w:space="0" w:color="auto"/>
                                <w:left w:val="none" w:sz="0" w:space="0" w:color="auto"/>
                                <w:bottom w:val="none" w:sz="0" w:space="0" w:color="auto"/>
                                <w:right w:val="none" w:sz="0" w:space="0" w:color="auto"/>
                              </w:divBdr>
                              <w:divsChild>
                                <w:div w:id="148296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9789925">
      <w:bodyDiv w:val="1"/>
      <w:marLeft w:val="0"/>
      <w:marRight w:val="0"/>
      <w:marTop w:val="0"/>
      <w:marBottom w:val="0"/>
      <w:divBdr>
        <w:top w:val="none" w:sz="0" w:space="0" w:color="auto"/>
        <w:left w:val="none" w:sz="0" w:space="0" w:color="auto"/>
        <w:bottom w:val="none" w:sz="0" w:space="0" w:color="auto"/>
        <w:right w:val="none" w:sz="0" w:space="0" w:color="auto"/>
      </w:divBdr>
      <w:divsChild>
        <w:div w:id="745810211">
          <w:marLeft w:val="540"/>
          <w:marRight w:val="0"/>
          <w:marTop w:val="0"/>
          <w:marBottom w:val="0"/>
          <w:divBdr>
            <w:top w:val="none" w:sz="0" w:space="0" w:color="auto"/>
            <w:left w:val="none" w:sz="0" w:space="0" w:color="auto"/>
            <w:bottom w:val="none" w:sz="0" w:space="0" w:color="auto"/>
            <w:right w:val="none" w:sz="0" w:space="0" w:color="auto"/>
          </w:divBdr>
          <w:divsChild>
            <w:div w:id="1823546007">
              <w:marLeft w:val="0"/>
              <w:marRight w:val="0"/>
              <w:marTop w:val="0"/>
              <w:marBottom w:val="0"/>
              <w:divBdr>
                <w:top w:val="none" w:sz="0" w:space="0" w:color="auto"/>
                <w:left w:val="none" w:sz="0" w:space="0" w:color="auto"/>
                <w:bottom w:val="none" w:sz="0" w:space="0" w:color="auto"/>
                <w:right w:val="none" w:sz="0" w:space="0" w:color="auto"/>
              </w:divBdr>
              <w:divsChild>
                <w:div w:id="938947664">
                  <w:marLeft w:val="0"/>
                  <w:marRight w:val="0"/>
                  <w:marTop w:val="0"/>
                  <w:marBottom w:val="0"/>
                  <w:divBdr>
                    <w:top w:val="single" w:sz="6" w:space="0" w:color="D5D5D5"/>
                    <w:left w:val="single" w:sz="6" w:space="0" w:color="D5D5D5"/>
                    <w:bottom w:val="single" w:sz="6" w:space="0" w:color="D5D5D5"/>
                    <w:right w:val="single" w:sz="6" w:space="0" w:color="D5D5D5"/>
                  </w:divBdr>
                  <w:divsChild>
                    <w:div w:id="1356888034">
                      <w:marLeft w:val="0"/>
                      <w:marRight w:val="0"/>
                      <w:marTop w:val="0"/>
                      <w:marBottom w:val="0"/>
                      <w:divBdr>
                        <w:top w:val="none" w:sz="0" w:space="0" w:color="auto"/>
                        <w:left w:val="none" w:sz="0" w:space="0" w:color="auto"/>
                        <w:bottom w:val="none" w:sz="0" w:space="0" w:color="auto"/>
                        <w:right w:val="none" w:sz="0" w:space="0" w:color="auto"/>
                      </w:divBdr>
                      <w:divsChild>
                        <w:div w:id="109748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193242">
          <w:marLeft w:val="540"/>
          <w:marRight w:val="0"/>
          <w:marTop w:val="0"/>
          <w:marBottom w:val="0"/>
          <w:divBdr>
            <w:top w:val="none" w:sz="0" w:space="0" w:color="auto"/>
            <w:left w:val="none" w:sz="0" w:space="0" w:color="auto"/>
            <w:bottom w:val="none" w:sz="0" w:space="0" w:color="auto"/>
            <w:right w:val="none" w:sz="0" w:space="0" w:color="auto"/>
          </w:divBdr>
          <w:divsChild>
            <w:div w:id="2053143669">
              <w:marLeft w:val="0"/>
              <w:marRight w:val="0"/>
              <w:marTop w:val="0"/>
              <w:marBottom w:val="0"/>
              <w:divBdr>
                <w:top w:val="none" w:sz="0" w:space="0" w:color="auto"/>
                <w:left w:val="none" w:sz="0" w:space="0" w:color="auto"/>
                <w:bottom w:val="none" w:sz="0" w:space="0" w:color="auto"/>
                <w:right w:val="none" w:sz="0" w:space="0" w:color="auto"/>
              </w:divBdr>
              <w:divsChild>
                <w:div w:id="51268743">
                  <w:marLeft w:val="0"/>
                  <w:marRight w:val="0"/>
                  <w:marTop w:val="0"/>
                  <w:marBottom w:val="0"/>
                  <w:divBdr>
                    <w:top w:val="single" w:sz="6" w:space="0" w:color="D5D5D5"/>
                    <w:left w:val="single" w:sz="6" w:space="0" w:color="D5D5D5"/>
                    <w:bottom w:val="single" w:sz="6" w:space="0" w:color="D5D5D5"/>
                    <w:right w:val="single" w:sz="6" w:space="0" w:color="D5D5D5"/>
                  </w:divBdr>
                  <w:divsChild>
                    <w:div w:id="739403640">
                      <w:marLeft w:val="0"/>
                      <w:marRight w:val="0"/>
                      <w:marTop w:val="0"/>
                      <w:marBottom w:val="0"/>
                      <w:divBdr>
                        <w:top w:val="none" w:sz="0" w:space="0" w:color="auto"/>
                        <w:left w:val="none" w:sz="0" w:space="0" w:color="auto"/>
                        <w:bottom w:val="none" w:sz="0" w:space="0" w:color="auto"/>
                        <w:right w:val="none" w:sz="0" w:space="0" w:color="auto"/>
                      </w:divBdr>
                      <w:divsChild>
                        <w:div w:id="106976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708174">
          <w:marLeft w:val="540"/>
          <w:marRight w:val="0"/>
          <w:marTop w:val="0"/>
          <w:marBottom w:val="0"/>
          <w:divBdr>
            <w:top w:val="none" w:sz="0" w:space="0" w:color="auto"/>
            <w:left w:val="none" w:sz="0" w:space="0" w:color="auto"/>
            <w:bottom w:val="none" w:sz="0" w:space="0" w:color="auto"/>
            <w:right w:val="none" w:sz="0" w:space="0" w:color="auto"/>
          </w:divBdr>
          <w:divsChild>
            <w:div w:id="930620260">
              <w:marLeft w:val="0"/>
              <w:marRight w:val="0"/>
              <w:marTop w:val="0"/>
              <w:marBottom w:val="0"/>
              <w:divBdr>
                <w:top w:val="none" w:sz="0" w:space="0" w:color="auto"/>
                <w:left w:val="none" w:sz="0" w:space="0" w:color="auto"/>
                <w:bottom w:val="none" w:sz="0" w:space="0" w:color="auto"/>
                <w:right w:val="none" w:sz="0" w:space="0" w:color="auto"/>
              </w:divBdr>
              <w:divsChild>
                <w:div w:id="1460302257">
                  <w:marLeft w:val="0"/>
                  <w:marRight w:val="0"/>
                  <w:marTop w:val="0"/>
                  <w:marBottom w:val="0"/>
                  <w:divBdr>
                    <w:top w:val="single" w:sz="6" w:space="0" w:color="D5D5D5"/>
                    <w:left w:val="single" w:sz="6" w:space="0" w:color="D5D5D5"/>
                    <w:bottom w:val="single" w:sz="6" w:space="0" w:color="D5D5D5"/>
                    <w:right w:val="single" w:sz="6" w:space="0" w:color="D5D5D5"/>
                  </w:divBdr>
                  <w:divsChild>
                    <w:div w:id="1559437633">
                      <w:marLeft w:val="0"/>
                      <w:marRight w:val="0"/>
                      <w:marTop w:val="0"/>
                      <w:marBottom w:val="0"/>
                      <w:divBdr>
                        <w:top w:val="none" w:sz="0" w:space="0" w:color="auto"/>
                        <w:left w:val="none" w:sz="0" w:space="0" w:color="auto"/>
                        <w:bottom w:val="none" w:sz="0" w:space="0" w:color="auto"/>
                        <w:right w:val="none" w:sz="0" w:space="0" w:color="auto"/>
                      </w:divBdr>
                      <w:divsChild>
                        <w:div w:id="137431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356675">
          <w:marLeft w:val="540"/>
          <w:marRight w:val="0"/>
          <w:marTop w:val="0"/>
          <w:marBottom w:val="0"/>
          <w:divBdr>
            <w:top w:val="none" w:sz="0" w:space="0" w:color="auto"/>
            <w:left w:val="none" w:sz="0" w:space="0" w:color="auto"/>
            <w:bottom w:val="none" w:sz="0" w:space="0" w:color="auto"/>
            <w:right w:val="none" w:sz="0" w:space="0" w:color="auto"/>
          </w:divBdr>
          <w:divsChild>
            <w:div w:id="252587357">
              <w:marLeft w:val="0"/>
              <w:marRight w:val="0"/>
              <w:marTop w:val="0"/>
              <w:marBottom w:val="0"/>
              <w:divBdr>
                <w:top w:val="none" w:sz="0" w:space="0" w:color="auto"/>
                <w:left w:val="none" w:sz="0" w:space="0" w:color="auto"/>
                <w:bottom w:val="none" w:sz="0" w:space="0" w:color="auto"/>
                <w:right w:val="none" w:sz="0" w:space="0" w:color="auto"/>
              </w:divBdr>
              <w:divsChild>
                <w:div w:id="728304968">
                  <w:marLeft w:val="0"/>
                  <w:marRight w:val="0"/>
                  <w:marTop w:val="0"/>
                  <w:marBottom w:val="0"/>
                  <w:divBdr>
                    <w:top w:val="single" w:sz="6" w:space="0" w:color="D5D5D5"/>
                    <w:left w:val="single" w:sz="6" w:space="0" w:color="D5D5D5"/>
                    <w:bottom w:val="single" w:sz="6" w:space="0" w:color="D5D5D5"/>
                    <w:right w:val="single" w:sz="6" w:space="0" w:color="D5D5D5"/>
                  </w:divBdr>
                  <w:divsChild>
                    <w:div w:id="408306440">
                      <w:marLeft w:val="0"/>
                      <w:marRight w:val="0"/>
                      <w:marTop w:val="0"/>
                      <w:marBottom w:val="0"/>
                      <w:divBdr>
                        <w:top w:val="none" w:sz="0" w:space="0" w:color="auto"/>
                        <w:left w:val="none" w:sz="0" w:space="0" w:color="auto"/>
                        <w:bottom w:val="none" w:sz="0" w:space="0" w:color="auto"/>
                        <w:right w:val="none" w:sz="0" w:space="0" w:color="auto"/>
                      </w:divBdr>
                      <w:divsChild>
                        <w:div w:id="110546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952559">
      <w:bodyDiv w:val="1"/>
      <w:marLeft w:val="0"/>
      <w:marRight w:val="0"/>
      <w:marTop w:val="0"/>
      <w:marBottom w:val="0"/>
      <w:divBdr>
        <w:top w:val="none" w:sz="0" w:space="0" w:color="auto"/>
        <w:left w:val="none" w:sz="0" w:space="0" w:color="auto"/>
        <w:bottom w:val="none" w:sz="0" w:space="0" w:color="auto"/>
        <w:right w:val="none" w:sz="0" w:space="0" w:color="auto"/>
      </w:divBdr>
    </w:div>
    <w:div w:id="1419910604">
      <w:bodyDiv w:val="1"/>
      <w:marLeft w:val="0"/>
      <w:marRight w:val="0"/>
      <w:marTop w:val="0"/>
      <w:marBottom w:val="0"/>
      <w:divBdr>
        <w:top w:val="none" w:sz="0" w:space="0" w:color="auto"/>
        <w:left w:val="none" w:sz="0" w:space="0" w:color="auto"/>
        <w:bottom w:val="none" w:sz="0" w:space="0" w:color="auto"/>
        <w:right w:val="none" w:sz="0" w:space="0" w:color="auto"/>
      </w:divBdr>
    </w:div>
    <w:div w:id="1750539828">
      <w:bodyDiv w:val="1"/>
      <w:marLeft w:val="0"/>
      <w:marRight w:val="0"/>
      <w:marTop w:val="0"/>
      <w:marBottom w:val="0"/>
      <w:divBdr>
        <w:top w:val="none" w:sz="0" w:space="0" w:color="auto"/>
        <w:left w:val="none" w:sz="0" w:space="0" w:color="auto"/>
        <w:bottom w:val="none" w:sz="0" w:space="0" w:color="auto"/>
        <w:right w:val="none" w:sz="0" w:space="0" w:color="auto"/>
      </w:divBdr>
      <w:divsChild>
        <w:div w:id="1165050105">
          <w:marLeft w:val="540"/>
          <w:marRight w:val="0"/>
          <w:marTop w:val="0"/>
          <w:marBottom w:val="0"/>
          <w:divBdr>
            <w:top w:val="none" w:sz="0" w:space="0" w:color="auto"/>
            <w:left w:val="none" w:sz="0" w:space="0" w:color="auto"/>
            <w:bottom w:val="none" w:sz="0" w:space="0" w:color="auto"/>
            <w:right w:val="none" w:sz="0" w:space="0" w:color="auto"/>
          </w:divBdr>
          <w:divsChild>
            <w:div w:id="1848255272">
              <w:marLeft w:val="0"/>
              <w:marRight w:val="0"/>
              <w:marTop w:val="0"/>
              <w:marBottom w:val="0"/>
              <w:divBdr>
                <w:top w:val="none" w:sz="0" w:space="0" w:color="auto"/>
                <w:left w:val="none" w:sz="0" w:space="0" w:color="auto"/>
                <w:bottom w:val="none" w:sz="0" w:space="0" w:color="auto"/>
                <w:right w:val="none" w:sz="0" w:space="0" w:color="auto"/>
              </w:divBdr>
              <w:divsChild>
                <w:div w:id="415445262">
                  <w:marLeft w:val="0"/>
                  <w:marRight w:val="0"/>
                  <w:marTop w:val="0"/>
                  <w:marBottom w:val="0"/>
                  <w:divBdr>
                    <w:top w:val="single" w:sz="6" w:space="0" w:color="D5D5D5"/>
                    <w:left w:val="single" w:sz="6" w:space="0" w:color="D5D5D5"/>
                    <w:bottom w:val="single" w:sz="6" w:space="0" w:color="D5D5D5"/>
                    <w:right w:val="single" w:sz="6" w:space="0" w:color="D5D5D5"/>
                  </w:divBdr>
                  <w:divsChild>
                    <w:div w:id="1606188612">
                      <w:marLeft w:val="0"/>
                      <w:marRight w:val="0"/>
                      <w:marTop w:val="0"/>
                      <w:marBottom w:val="0"/>
                      <w:divBdr>
                        <w:top w:val="none" w:sz="0" w:space="0" w:color="auto"/>
                        <w:left w:val="none" w:sz="0" w:space="0" w:color="auto"/>
                        <w:bottom w:val="none" w:sz="0" w:space="0" w:color="auto"/>
                        <w:right w:val="none" w:sz="0" w:space="0" w:color="auto"/>
                      </w:divBdr>
                      <w:divsChild>
                        <w:div w:id="171523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82267">
          <w:marLeft w:val="540"/>
          <w:marRight w:val="0"/>
          <w:marTop w:val="0"/>
          <w:marBottom w:val="0"/>
          <w:divBdr>
            <w:top w:val="none" w:sz="0" w:space="0" w:color="auto"/>
            <w:left w:val="none" w:sz="0" w:space="0" w:color="auto"/>
            <w:bottom w:val="none" w:sz="0" w:space="0" w:color="auto"/>
            <w:right w:val="none" w:sz="0" w:space="0" w:color="auto"/>
          </w:divBdr>
          <w:divsChild>
            <w:div w:id="133108434">
              <w:marLeft w:val="0"/>
              <w:marRight w:val="0"/>
              <w:marTop w:val="0"/>
              <w:marBottom w:val="0"/>
              <w:divBdr>
                <w:top w:val="none" w:sz="0" w:space="0" w:color="auto"/>
                <w:left w:val="none" w:sz="0" w:space="0" w:color="auto"/>
                <w:bottom w:val="none" w:sz="0" w:space="0" w:color="auto"/>
                <w:right w:val="none" w:sz="0" w:space="0" w:color="auto"/>
              </w:divBdr>
              <w:divsChild>
                <w:div w:id="1832065733">
                  <w:marLeft w:val="0"/>
                  <w:marRight w:val="0"/>
                  <w:marTop w:val="0"/>
                  <w:marBottom w:val="0"/>
                  <w:divBdr>
                    <w:top w:val="single" w:sz="6" w:space="0" w:color="D5D5D5"/>
                    <w:left w:val="single" w:sz="6" w:space="0" w:color="D5D5D5"/>
                    <w:bottom w:val="single" w:sz="6" w:space="0" w:color="D5D5D5"/>
                    <w:right w:val="single" w:sz="6" w:space="0" w:color="D5D5D5"/>
                  </w:divBdr>
                  <w:divsChild>
                    <w:div w:id="1056780464">
                      <w:marLeft w:val="0"/>
                      <w:marRight w:val="0"/>
                      <w:marTop w:val="0"/>
                      <w:marBottom w:val="0"/>
                      <w:divBdr>
                        <w:top w:val="none" w:sz="0" w:space="0" w:color="auto"/>
                        <w:left w:val="none" w:sz="0" w:space="0" w:color="auto"/>
                        <w:bottom w:val="none" w:sz="0" w:space="0" w:color="auto"/>
                        <w:right w:val="none" w:sz="0" w:space="0" w:color="auto"/>
                      </w:divBdr>
                      <w:divsChild>
                        <w:div w:id="85708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6</Pages>
  <Words>655</Words>
  <Characters>3606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Felipe Perez</dc:creator>
  <cp:keywords/>
  <dc:description/>
  <cp:lastModifiedBy>Alejandro Marmolejo</cp:lastModifiedBy>
  <cp:revision>55</cp:revision>
  <dcterms:created xsi:type="dcterms:W3CDTF">2016-03-19T03:57:00Z</dcterms:created>
  <dcterms:modified xsi:type="dcterms:W3CDTF">2016-05-01T09:21:00Z</dcterms:modified>
</cp:coreProperties>
</file>